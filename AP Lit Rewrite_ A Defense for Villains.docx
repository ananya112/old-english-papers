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E-Block</w:t>
      </w:r>
    </w:p>
    <w:p w:rsidR="00000000" w:rsidDel="00000000" w:rsidP="00000000" w:rsidRDefault="00000000" w:rsidRPr="00000000" w14:paraId="00000002">
      <w:pPr>
        <w:pageBreakBefore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Defense for Villains (Rewrite)</w:t>
      </w:r>
    </w:p>
    <w:p w:rsidR="00000000" w:rsidDel="00000000" w:rsidP="00000000" w:rsidRDefault="00000000" w:rsidRPr="00000000" w14:paraId="00000003">
      <w:pPr>
        <w:pageBreakBefore w:val="0"/>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pageBreakBefore w:val="0"/>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ins w:author="Lucy Ma" w:id="0" w:date="2018-10-24T00:22:49Z">
        <w:commentRangeStart w:id="0"/>
        <w:r w:rsidDel="00000000" w:rsidR="00000000" w:rsidRPr="00000000">
          <w:rPr>
            <w:rFonts w:ascii="Times New Roman" w:cs="Times New Roman" w:eastAsia="Times New Roman" w:hAnsi="Times New Roman"/>
            <w:sz w:val="24"/>
            <w:szCs w:val="24"/>
            <w:rtl w:val="0"/>
          </w:rPr>
          <w:t xml:space="preserve">The battle between good and evil is an overdone concept exemplified throughout much of literature. Often, novels fail to address the possibility that their characters, even the villains, can have more grey qualities instead of either white or black.</w:t>
        </w:r>
        <w:r w:rsidDel="00000000" w:rsidR="00000000" w:rsidRPr="00000000">
          <w:rPr>
            <w:rFonts w:ascii="Times New Roman" w:cs="Times New Roman" w:eastAsia="Times New Roman" w:hAnsi="Times New Roman"/>
            <w:sz w:val="24"/>
            <w:szCs w:val="24"/>
            <w:rtl w:val="0"/>
          </w:rPr>
          <w:t xml:space="preserve"> </w:t>
        </w:r>
      </w:ins>
      <w:del w:author="Lucy Ma" w:id="0" w:date="2018-10-24T00:22:49Z">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delText xml:space="preserve">There’s always that villain that society loves to hate. Whether it be stealing lunch money or shamelessly tweeting ignorant statements</w:delText>
        </w:r>
        <w:r w:rsidDel="00000000" w:rsidR="00000000" w:rsidRPr="00000000">
          <w:rPr>
            <w:rFonts w:ascii="Times New Roman" w:cs="Times New Roman" w:eastAsia="Times New Roman" w:hAnsi="Times New Roman"/>
            <w:sz w:val="24"/>
            <w:szCs w:val="24"/>
            <w:rtl w:val="0"/>
          </w:rPr>
          <w:delText xml:space="preserve">, there’s usually good reason as to why they’re hated</w:delText>
        </w:r>
        <w:r w:rsidDel="00000000" w:rsidR="00000000" w:rsidRPr="00000000">
          <w:rPr>
            <w:rFonts w:ascii="Times New Roman" w:cs="Times New Roman" w:eastAsia="Times New Roman" w:hAnsi="Times New Roman"/>
            <w:sz w:val="24"/>
            <w:szCs w:val="24"/>
            <w:rtl w:val="0"/>
          </w:rPr>
          <w:delText xml:space="preserve">. There’s also always the righteous hero fighting to save the day. It’s an overdone concept of either good or evil, light or dark, black or white.</w:delText>
        </w:r>
        <w:r w:rsidDel="00000000" w:rsidR="00000000" w:rsidRPr="00000000">
          <w:rPr>
            <w:rFonts w:ascii="Times New Roman" w:cs="Times New Roman" w:eastAsia="Times New Roman" w:hAnsi="Times New Roman"/>
            <w:sz w:val="24"/>
            <w:szCs w:val="24"/>
            <w:rtl w:val="0"/>
          </w:rPr>
          <w:delText xml:space="preserve"> But a</w:delText>
        </w:r>
      </w:del>
      <w:ins w:author="Lucy Ma" w:id="0" w:date="2018-10-24T00:22:49Z">
        <w:r w:rsidDel="00000000" w:rsidR="00000000" w:rsidRPr="00000000">
          <w:rPr>
            <w:rFonts w:ascii="Times New Roman" w:cs="Times New Roman" w:eastAsia="Times New Roman" w:hAnsi="Times New Roman"/>
            <w:sz w:val="24"/>
            <w:szCs w:val="24"/>
            <w:rtl w:val="0"/>
          </w:rPr>
          <w:t xml:space="preserve">A</w:t>
        </w:r>
      </w:ins>
      <w:r w:rsidDel="00000000" w:rsidR="00000000" w:rsidRPr="00000000">
        <w:rPr>
          <w:rFonts w:ascii="Times New Roman" w:cs="Times New Roman" w:eastAsia="Times New Roman" w:hAnsi="Times New Roman"/>
          <w:sz w:val="24"/>
          <w:szCs w:val="24"/>
          <w:rtl w:val="0"/>
        </w:rPr>
        <w:t xml:space="preserve">s readers explore the three unique works</w:t>
      </w:r>
      <w:del w:author="Lucy Ma" w:id="1" w:date="2018-10-24T00:24:03Z">
        <w:commentRangeStart w:id="1"/>
        <w:r w:rsidDel="00000000" w:rsidR="00000000" w:rsidRPr="00000000">
          <w:rPr>
            <w:rFonts w:ascii="Times New Roman" w:cs="Times New Roman" w:eastAsia="Times New Roman" w:hAnsi="Times New Roman"/>
            <w:sz w:val="24"/>
            <w:szCs w:val="24"/>
            <w:rtl w:val="0"/>
          </w:rPr>
          <w:delText xml:space="preserve"> of literature</w:delText>
        </w:r>
      </w:del>
      <w:commentRangeEnd w:id="1"/>
      <w:r w:rsidDel="00000000" w:rsidR="00000000" w:rsidRPr="00000000">
        <w:commentReference w:id="1"/>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Their Eyes Were Watching God</w:t>
      </w:r>
      <w:r w:rsidDel="00000000" w:rsidR="00000000" w:rsidRPr="00000000">
        <w:rPr>
          <w:rFonts w:ascii="Times New Roman" w:cs="Times New Roman" w:eastAsia="Times New Roman" w:hAnsi="Times New Roman"/>
          <w:sz w:val="24"/>
          <w:szCs w:val="24"/>
          <w:rtl w:val="0"/>
        </w:rPr>
        <w:t xml:space="preserve">, by Zora Neale Hurston, </w:t>
      </w:r>
      <w:r w:rsidDel="00000000" w:rsidR="00000000" w:rsidRPr="00000000">
        <w:rPr>
          <w:rFonts w:ascii="Times New Roman" w:cs="Times New Roman" w:eastAsia="Times New Roman" w:hAnsi="Times New Roman"/>
          <w:i w:val="1"/>
          <w:sz w:val="24"/>
          <w:szCs w:val="24"/>
          <w:rtl w:val="0"/>
        </w:rPr>
        <w:t xml:space="preserve">Antigone</w:t>
      </w:r>
      <w:r w:rsidDel="00000000" w:rsidR="00000000" w:rsidRPr="00000000">
        <w:rPr>
          <w:rFonts w:ascii="Times New Roman" w:cs="Times New Roman" w:eastAsia="Times New Roman" w:hAnsi="Times New Roman"/>
          <w:sz w:val="24"/>
          <w:szCs w:val="24"/>
          <w:rtl w:val="0"/>
        </w:rPr>
        <w:t xml:space="preserve">, by Sophocles, and </w:t>
      </w:r>
      <w:r w:rsidDel="00000000" w:rsidR="00000000" w:rsidRPr="00000000">
        <w:rPr>
          <w:rFonts w:ascii="Times New Roman" w:cs="Times New Roman" w:eastAsia="Times New Roman" w:hAnsi="Times New Roman"/>
          <w:i w:val="1"/>
          <w:sz w:val="24"/>
          <w:szCs w:val="24"/>
          <w:rtl w:val="0"/>
        </w:rPr>
        <w:t xml:space="preserve">Chronicle of a Death Foretold</w:t>
      </w:r>
      <w:r w:rsidDel="00000000" w:rsidR="00000000" w:rsidRPr="00000000">
        <w:rPr>
          <w:rFonts w:ascii="Times New Roman" w:cs="Times New Roman" w:eastAsia="Times New Roman" w:hAnsi="Times New Roman"/>
          <w:sz w:val="24"/>
          <w:szCs w:val="24"/>
          <w:rtl w:val="0"/>
        </w:rPr>
        <w:t xml:space="preserve">, by Gabriel García Márquez, they </w:t>
      </w:r>
      <w:ins w:author="Lucy Ma" w:id="2" w:date="2018-10-24T00:24:32Z">
        <w:commentRangeStart w:id="2"/>
        <w:r w:rsidDel="00000000" w:rsidR="00000000" w:rsidRPr="00000000">
          <w:rPr>
            <w:rFonts w:ascii="Times New Roman" w:cs="Times New Roman" w:eastAsia="Times New Roman" w:hAnsi="Times New Roman"/>
            <w:sz w:val="24"/>
            <w:szCs w:val="24"/>
            <w:rtl w:val="0"/>
          </w:rPr>
          <w:t xml:space="preserve">watch as the </w:t>
        </w:r>
      </w:ins>
      <w:del w:author="Lucy Ma" w:id="2" w:date="2018-10-24T00:24:32Z">
        <w:commentRangeEnd w:id="2"/>
        <w:r w:rsidDel="00000000" w:rsidR="00000000" w:rsidRPr="00000000">
          <w:commentReference w:id="2"/>
        </w:r>
        <w:r w:rsidDel="00000000" w:rsidR="00000000" w:rsidRPr="00000000">
          <w:rPr>
            <w:rFonts w:ascii="Times New Roman" w:cs="Times New Roman" w:eastAsia="Times New Roman" w:hAnsi="Times New Roman"/>
            <w:sz w:val="24"/>
            <w:szCs w:val="24"/>
            <w:rtl w:val="0"/>
          </w:rPr>
          <w:delText xml:space="preserve">are thrust into a journey in which each of the </w:delText>
        </w:r>
      </w:del>
      <w:r w:rsidDel="00000000" w:rsidR="00000000" w:rsidRPr="00000000">
        <w:rPr>
          <w:rFonts w:ascii="Times New Roman" w:cs="Times New Roman" w:eastAsia="Times New Roman" w:hAnsi="Times New Roman"/>
          <w:sz w:val="24"/>
          <w:szCs w:val="24"/>
          <w:rtl w:val="0"/>
        </w:rPr>
        <w:t xml:space="preserve">authors weave </w:t>
      </w:r>
      <w:del w:author="Lucy Ma" w:id="3" w:date="2018-10-24T00:24:50Z">
        <w:commentRangeStart w:id="3"/>
        <w:r w:rsidDel="00000000" w:rsidR="00000000" w:rsidRPr="00000000">
          <w:rPr>
            <w:rFonts w:ascii="Times New Roman" w:cs="Times New Roman" w:eastAsia="Times New Roman" w:hAnsi="Times New Roman"/>
            <w:sz w:val="24"/>
            <w:szCs w:val="24"/>
            <w:rtl w:val="0"/>
          </w:rPr>
          <w:delText xml:space="preserve">the concept of </w:delText>
        </w:r>
      </w:del>
      <w:commentRangeEnd w:id="3"/>
      <w:r w:rsidDel="00000000" w:rsidR="00000000" w:rsidRPr="00000000">
        <w:commentReference w:id="3"/>
      </w:r>
      <w:r w:rsidDel="00000000" w:rsidR="00000000" w:rsidRPr="00000000">
        <w:rPr>
          <w:rFonts w:ascii="Times New Roman" w:cs="Times New Roman" w:eastAsia="Times New Roman" w:hAnsi="Times New Roman"/>
          <w:sz w:val="24"/>
          <w:szCs w:val="24"/>
          <w:rtl w:val="0"/>
        </w:rPr>
        <w:t xml:space="preserve">fear into their characters Nanny, Creon, and the Vicario brothers. These villains become so paralyzed by their </w:t>
      </w:r>
      <w:del w:author="Lucy Ma" w:id="4" w:date="2018-10-24T00:24:59Z">
        <w:commentRangeStart w:id="4"/>
        <w:r w:rsidDel="00000000" w:rsidR="00000000" w:rsidRPr="00000000">
          <w:rPr>
            <w:rFonts w:ascii="Times New Roman" w:cs="Times New Roman" w:eastAsia="Times New Roman" w:hAnsi="Times New Roman"/>
            <w:sz w:val="24"/>
            <w:szCs w:val="24"/>
            <w:rtl w:val="0"/>
          </w:rPr>
          <w:delText xml:space="preserve">personal </w:delText>
        </w:r>
      </w:del>
      <w:commentRangeEnd w:id="4"/>
      <w:r w:rsidDel="00000000" w:rsidR="00000000" w:rsidRPr="00000000">
        <w:commentReference w:id="4"/>
      </w:r>
      <w:r w:rsidDel="00000000" w:rsidR="00000000" w:rsidRPr="00000000">
        <w:rPr>
          <w:rFonts w:ascii="Times New Roman" w:cs="Times New Roman" w:eastAsia="Times New Roman" w:hAnsi="Times New Roman"/>
          <w:sz w:val="24"/>
          <w:szCs w:val="24"/>
          <w:rtl w:val="0"/>
        </w:rPr>
        <w:t xml:space="preserve">fears that</w:t>
      </w:r>
      <w:ins w:author="Lucy Ma" w:id="5" w:date="2018-10-24T00:25:02Z">
        <w:r w:rsidDel="00000000" w:rsidR="00000000" w:rsidRPr="00000000">
          <w:rPr>
            <w:rFonts w:ascii="Times New Roman" w:cs="Times New Roman" w:eastAsia="Times New Roman" w:hAnsi="Times New Roman"/>
            <w:sz w:val="24"/>
            <w:szCs w:val="24"/>
            <w:rtl w:val="0"/>
          </w:rPr>
          <w:t xml:space="preserve">,</w:t>
        </w:r>
      </w:ins>
      <w:r w:rsidDel="00000000" w:rsidR="00000000" w:rsidRPr="00000000">
        <w:rPr>
          <w:rFonts w:ascii="Times New Roman" w:cs="Times New Roman" w:eastAsia="Times New Roman" w:hAnsi="Times New Roman"/>
          <w:sz w:val="24"/>
          <w:szCs w:val="24"/>
          <w:rtl w:val="0"/>
        </w:rPr>
        <w:t xml:space="preserve"> as the storyline progresses, the </w:t>
      </w:r>
      <w:del w:author="Lucy Ma" w:id="6" w:date="2018-10-24T00:25:07Z">
        <w:commentRangeStart w:id="5"/>
        <w:r w:rsidDel="00000000" w:rsidR="00000000" w:rsidRPr="00000000">
          <w:rPr>
            <w:rFonts w:ascii="Times New Roman" w:cs="Times New Roman" w:eastAsia="Times New Roman" w:hAnsi="Times New Roman"/>
            <w:sz w:val="24"/>
            <w:szCs w:val="24"/>
            <w:rtl w:val="0"/>
          </w:rPr>
          <w:delText xml:space="preserve">unfortunate </w:delText>
        </w:r>
      </w:del>
      <w:commentRangeEnd w:id="5"/>
      <w:r w:rsidDel="00000000" w:rsidR="00000000" w:rsidRPr="00000000">
        <w:commentReference w:id="5"/>
      </w:r>
      <w:r w:rsidDel="00000000" w:rsidR="00000000" w:rsidRPr="00000000">
        <w:rPr>
          <w:rFonts w:ascii="Times New Roman" w:cs="Times New Roman" w:eastAsia="Times New Roman" w:hAnsi="Times New Roman"/>
          <w:sz w:val="24"/>
          <w:szCs w:val="24"/>
          <w:rtl w:val="0"/>
        </w:rPr>
        <w:t xml:space="preserve">consequences of the villains’ static natures are revealed. Villains are villains, but they’re villains for a reason. Used to comment on the complexity of morality in a world governed by fear, these characters challenge society’s previous conception of the one dimensional villain. Furthermore, the way these authors present their antagonists displays the power literature has when it comes to evoking ambivalent feelings from </w:t>
      </w:r>
      <w:del w:author="Lucy Ma" w:id="7" w:date="2018-10-24T00:25:34Z">
        <w:r w:rsidDel="00000000" w:rsidR="00000000" w:rsidRPr="00000000">
          <w:rPr>
            <w:rFonts w:ascii="Times New Roman" w:cs="Times New Roman" w:eastAsia="Times New Roman" w:hAnsi="Times New Roman"/>
            <w:sz w:val="24"/>
            <w:szCs w:val="24"/>
            <w:rtl w:val="0"/>
          </w:rPr>
          <w:delText xml:space="preserve">its </w:delText>
        </w:r>
      </w:del>
      <w:r w:rsidDel="00000000" w:rsidR="00000000" w:rsidRPr="00000000">
        <w:rPr>
          <w:rFonts w:ascii="Times New Roman" w:cs="Times New Roman" w:eastAsia="Times New Roman" w:hAnsi="Times New Roman"/>
          <w:sz w:val="24"/>
          <w:szCs w:val="24"/>
          <w:rtl w:val="0"/>
        </w:rPr>
        <w:t xml:space="preserve">reader</w:t>
      </w:r>
      <w:ins w:author="Lucy Ma" w:id="8" w:date="2018-10-24T00:25:36Z">
        <w:r w:rsidDel="00000000" w:rsidR="00000000" w:rsidRPr="00000000">
          <w:rPr>
            <w:rFonts w:ascii="Times New Roman" w:cs="Times New Roman" w:eastAsia="Times New Roman" w:hAnsi="Times New Roman"/>
            <w:sz w:val="24"/>
            <w:szCs w:val="24"/>
            <w:rtl w:val="0"/>
          </w:rPr>
          <w:t xml:space="preserve">s</w:t>
        </w:r>
      </w:ins>
      <w:r w:rsidDel="00000000" w:rsidR="00000000" w:rsidRPr="00000000">
        <w:rPr>
          <w:rFonts w:ascii="Times New Roman" w:cs="Times New Roman" w:eastAsia="Times New Roman" w:hAnsi="Times New Roman"/>
          <w:sz w:val="24"/>
          <w:szCs w:val="24"/>
          <w:rtl w:val="0"/>
        </w:rPr>
        <w:t xml:space="preserve">. Hurston, Sophocles, and Márquez seem to argue that although some of the villains’ actions are undeniably despicable, they may be </w:t>
      </w:r>
      <w:ins w:author="Lucy Ma" w:id="9" w:date="2018-10-24T00:25:58Z">
        <w:commentRangeStart w:id="6"/>
        <w:r w:rsidDel="00000000" w:rsidR="00000000" w:rsidRPr="00000000">
          <w:rPr>
            <w:rFonts w:ascii="Times New Roman" w:cs="Times New Roman" w:eastAsia="Times New Roman" w:hAnsi="Times New Roman"/>
            <w:sz w:val="24"/>
            <w:szCs w:val="24"/>
            <w:rtl w:val="0"/>
          </w:rPr>
          <w:t xml:space="preserve">understood </w:t>
        </w:r>
      </w:ins>
      <w:del w:author="Lucy Ma" w:id="9" w:date="2018-10-24T00:25:58Z">
        <w:commentRangeEnd w:id="6"/>
        <w:r w:rsidDel="00000000" w:rsidR="00000000" w:rsidRPr="00000000">
          <w:commentReference w:id="6"/>
        </w:r>
        <w:r w:rsidDel="00000000" w:rsidR="00000000" w:rsidRPr="00000000">
          <w:rPr>
            <w:rFonts w:ascii="Times New Roman" w:cs="Times New Roman" w:eastAsia="Times New Roman" w:hAnsi="Times New Roman"/>
            <w:sz w:val="24"/>
            <w:szCs w:val="24"/>
            <w:rtl w:val="0"/>
          </w:rPr>
          <w:delText xml:space="preserve">justified</w:delText>
        </w:r>
      </w:del>
      <w:r w:rsidDel="00000000" w:rsidR="00000000" w:rsidRPr="00000000">
        <w:rPr>
          <w:rFonts w:ascii="Times New Roman" w:cs="Times New Roman" w:eastAsia="Times New Roman" w:hAnsi="Times New Roman"/>
          <w:sz w:val="24"/>
          <w:szCs w:val="24"/>
          <w:rtl w:val="0"/>
        </w:rPr>
        <w:t xml:space="preserve"> through the very human pox of fear, whether it be </w:t>
      </w:r>
      <w:del w:author="Lucy Ma" w:id="10" w:date="2018-10-24T00:25:46Z">
        <w:r w:rsidDel="00000000" w:rsidR="00000000" w:rsidRPr="00000000">
          <w:rPr>
            <w:rFonts w:ascii="Times New Roman" w:cs="Times New Roman" w:eastAsia="Times New Roman" w:hAnsi="Times New Roman"/>
            <w:sz w:val="24"/>
            <w:szCs w:val="24"/>
            <w:rtl w:val="0"/>
          </w:rPr>
          <w:delText xml:space="preserve">by </w:delText>
        </w:r>
      </w:del>
      <w:r w:rsidDel="00000000" w:rsidR="00000000" w:rsidRPr="00000000">
        <w:rPr>
          <w:rFonts w:ascii="Times New Roman" w:cs="Times New Roman" w:eastAsia="Times New Roman" w:hAnsi="Times New Roman"/>
          <w:sz w:val="24"/>
          <w:szCs w:val="24"/>
          <w:rtl w:val="0"/>
        </w:rPr>
        <w:t xml:space="preserve">fear of risk, of chaos, or of </w:t>
      </w:r>
      <w:ins w:author="Lucy Ma" w:id="11" w:date="2018-10-24T00:25:48Z">
        <w:commentRangeStart w:id="7"/>
        <w:r w:rsidDel="00000000" w:rsidR="00000000" w:rsidRPr="00000000">
          <w:rPr>
            <w:rFonts w:ascii="Times New Roman" w:cs="Times New Roman" w:eastAsia="Times New Roman" w:hAnsi="Times New Roman"/>
            <w:sz w:val="24"/>
            <w:szCs w:val="24"/>
            <w:rtl w:val="0"/>
          </w:rPr>
          <w:t xml:space="preserve">societal pressure </w:t>
        </w:r>
      </w:ins>
      <w:del w:author="Lucy Ma" w:id="11" w:date="2018-10-24T00:25:48Z">
        <w:commentRangeEnd w:id="7"/>
        <w:r w:rsidDel="00000000" w:rsidR="00000000" w:rsidRPr="00000000">
          <w:commentReference w:id="7"/>
        </w:r>
        <w:r w:rsidDel="00000000" w:rsidR="00000000" w:rsidRPr="00000000">
          <w:rPr>
            <w:rFonts w:ascii="Times New Roman" w:cs="Times New Roman" w:eastAsia="Times New Roman" w:hAnsi="Times New Roman"/>
            <w:sz w:val="24"/>
            <w:szCs w:val="24"/>
            <w:rtl w:val="0"/>
          </w:rPr>
          <w:delText xml:space="preserve">society</w:delText>
        </w:r>
      </w:del>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5">
      <w:pPr>
        <w:pageBreakBefore w:val="0"/>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Out of the three </w:t>
      </w:r>
      <w:ins w:author="Lucy Ma" w:id="12" w:date="2018-10-24T00:26:08Z">
        <w:r w:rsidDel="00000000" w:rsidR="00000000" w:rsidRPr="00000000">
          <w:rPr>
            <w:rFonts w:ascii="Times New Roman" w:cs="Times New Roman" w:eastAsia="Times New Roman" w:hAnsi="Times New Roman"/>
            <w:sz w:val="24"/>
            <w:szCs w:val="24"/>
            <w:rtl w:val="0"/>
          </w:rPr>
          <w:t xml:space="preserve">villains </w:t>
        </w:r>
      </w:ins>
      <w:del w:author="Lucy Ma" w:id="12" w:date="2018-10-24T00:26:08Z">
        <w:r w:rsidDel="00000000" w:rsidR="00000000" w:rsidRPr="00000000">
          <w:rPr>
            <w:rFonts w:ascii="Times New Roman" w:cs="Times New Roman" w:eastAsia="Times New Roman" w:hAnsi="Times New Roman"/>
            <w:sz w:val="24"/>
            <w:szCs w:val="24"/>
            <w:rtl w:val="0"/>
          </w:rPr>
          <w:delText xml:space="preserve">characters</w:delText>
        </w:r>
      </w:del>
      <w:r w:rsidDel="00000000" w:rsidR="00000000" w:rsidRPr="00000000">
        <w:rPr>
          <w:rFonts w:ascii="Times New Roman" w:cs="Times New Roman" w:eastAsia="Times New Roman" w:hAnsi="Times New Roman"/>
          <w:sz w:val="24"/>
          <w:szCs w:val="24"/>
          <w:rtl w:val="0"/>
        </w:rPr>
        <w:t xml:space="preserve">, Nanny’s fear of risk is arguably the most personal, as it stems from an excruciatingly painful past. In the beginning of </w:t>
      </w:r>
      <w:r w:rsidDel="00000000" w:rsidR="00000000" w:rsidRPr="00000000">
        <w:rPr>
          <w:rFonts w:ascii="Times New Roman" w:cs="Times New Roman" w:eastAsia="Times New Roman" w:hAnsi="Times New Roman"/>
          <w:i w:val="1"/>
          <w:sz w:val="24"/>
          <w:szCs w:val="24"/>
          <w:rtl w:val="0"/>
        </w:rPr>
        <w:t xml:space="preserve">Their Eyes Were Watching God</w:t>
      </w:r>
      <w:r w:rsidDel="00000000" w:rsidR="00000000" w:rsidRPr="00000000">
        <w:rPr>
          <w:rFonts w:ascii="Times New Roman" w:cs="Times New Roman" w:eastAsia="Times New Roman" w:hAnsi="Times New Roman"/>
          <w:sz w:val="24"/>
          <w:szCs w:val="24"/>
          <w:rtl w:val="0"/>
        </w:rPr>
        <w:t xml:space="preserve">, Hurston creates a complex character tortured by her experiences as a former slave. Nanny is scarred and remnants of her painful memories bleed into her reality. Hurston paints an image of Nanny weeping internally for both Janie and herself while promising, “Yo’ Nanny wouldn’t harm a hair uh yo’ head. She don’t want nobody else to do it neither… de white man is de ruler… de n*gger woman is de mule uh de world so far as Ah can see” (14). Nanny’s greatest fear is the risk of losing her granddaughter, Janie, to the world, a world that she has seen too much of. She knows that she will not be able to protect Janie forever, and so she barricades her </w:t>
      </w:r>
      <w:r w:rsidDel="00000000" w:rsidR="00000000" w:rsidRPr="00000000">
        <w:rPr>
          <w:rFonts w:ascii="Times New Roman" w:cs="Times New Roman" w:eastAsia="Times New Roman" w:hAnsi="Times New Roman"/>
          <w:sz w:val="24"/>
          <w:szCs w:val="24"/>
          <w:rtl w:val="0"/>
        </w:rPr>
        <w:t xml:space="preserve">in</w:t>
      </w:r>
      <w:r w:rsidDel="00000000" w:rsidR="00000000" w:rsidRPr="00000000">
        <w:rPr>
          <w:rFonts w:ascii="Times New Roman" w:cs="Times New Roman" w:eastAsia="Times New Roman" w:hAnsi="Times New Roman"/>
          <w:sz w:val="24"/>
          <w:szCs w:val="24"/>
          <w:rtl w:val="0"/>
        </w:rPr>
        <w:t xml:space="preserve"> a marriage with Logan Killicks, an older, ugly, and repulsive man. She might as well have locked Janie in a cold, empty safe. Of course, because of this, Janie </w:t>
      </w:r>
      <w:ins w:author="Lucy Ma" w:id="13" w:date="2018-10-24T00:26:49Z">
        <w:commentRangeStart w:id="8"/>
        <w:r w:rsidDel="00000000" w:rsidR="00000000" w:rsidRPr="00000000">
          <w:rPr>
            <w:rFonts w:ascii="Times New Roman" w:cs="Times New Roman" w:eastAsia="Times New Roman" w:hAnsi="Times New Roman"/>
            <w:sz w:val="24"/>
            <w:szCs w:val="24"/>
            <w:rtl w:val="0"/>
          </w:rPr>
          <w:t xml:space="preserve">sees</w:t>
        </w:r>
      </w:ins>
      <w:del w:author="Lucy Ma" w:id="13" w:date="2018-10-24T00:26:49Z">
        <w:commentRangeEnd w:id="8"/>
        <w:r w:rsidDel="00000000" w:rsidR="00000000" w:rsidRPr="00000000">
          <w:commentReference w:id="8"/>
        </w:r>
        <w:r w:rsidDel="00000000" w:rsidR="00000000" w:rsidRPr="00000000">
          <w:rPr>
            <w:rFonts w:ascii="Times New Roman" w:cs="Times New Roman" w:eastAsia="Times New Roman" w:hAnsi="Times New Roman"/>
            <w:sz w:val="24"/>
            <w:szCs w:val="24"/>
            <w:rtl w:val="0"/>
          </w:rPr>
          <w:delText xml:space="preserve">depicts</w:delText>
        </w:r>
      </w:del>
      <w:r w:rsidDel="00000000" w:rsidR="00000000" w:rsidRPr="00000000">
        <w:rPr>
          <w:rFonts w:ascii="Times New Roman" w:cs="Times New Roman" w:eastAsia="Times New Roman" w:hAnsi="Times New Roman"/>
          <w:sz w:val="24"/>
          <w:szCs w:val="24"/>
          <w:rtl w:val="0"/>
        </w:rPr>
        <w:t xml:space="preserve"> Nanny as the root cause of her great unhappiness. After Janie leaves Logan on a quest for true love, she bitterly </w:t>
      </w:r>
      <w:ins w:author="Lucy Ma" w:id="14" w:date="2018-10-24T00:26:56Z">
        <w:commentRangeStart w:id="9"/>
        <w:r w:rsidDel="00000000" w:rsidR="00000000" w:rsidRPr="00000000">
          <w:rPr>
            <w:rFonts w:ascii="Times New Roman" w:cs="Times New Roman" w:eastAsia="Times New Roman" w:hAnsi="Times New Roman"/>
            <w:sz w:val="24"/>
            <w:szCs w:val="24"/>
            <w:rtl w:val="0"/>
          </w:rPr>
          <w:t xml:space="preserve">recounts</w:t>
        </w:r>
      </w:ins>
      <w:del w:author="Lucy Ma" w:id="14" w:date="2018-10-24T00:26:56Z">
        <w:commentRangeEnd w:id="9"/>
        <w:r w:rsidDel="00000000" w:rsidR="00000000" w:rsidRPr="00000000">
          <w:commentReference w:id="9"/>
        </w:r>
        <w:r w:rsidDel="00000000" w:rsidR="00000000" w:rsidRPr="00000000">
          <w:rPr>
            <w:rFonts w:ascii="Times New Roman" w:cs="Times New Roman" w:eastAsia="Times New Roman" w:hAnsi="Times New Roman"/>
            <w:sz w:val="24"/>
            <w:szCs w:val="24"/>
            <w:rtl w:val="0"/>
          </w:rPr>
          <w:delText xml:space="preserve">recalls</w:delText>
        </w:r>
      </w:del>
      <w:r w:rsidDel="00000000" w:rsidR="00000000" w:rsidRPr="00000000">
        <w:rPr>
          <w:rFonts w:ascii="Times New Roman" w:cs="Times New Roman" w:eastAsia="Times New Roman" w:hAnsi="Times New Roman"/>
          <w:sz w:val="24"/>
          <w:szCs w:val="24"/>
          <w:rtl w:val="0"/>
        </w:rPr>
        <w:t xml:space="preserve"> how Nanny had claimed to want the best for her, but then cheated her into trading passionate desire for submissive security. She claims that “Nanny belonged to that other kind that loved to deal in scraps…</w:t>
      </w:r>
      <w:ins w:author="Lucy Ma" w:id="15" w:date="2018-10-24T00:27:05Z">
        <w:r w:rsidDel="00000000" w:rsidR="00000000" w:rsidRPr="00000000">
          <w:rPr>
            <w:rFonts w:ascii="Times New Roman" w:cs="Times New Roman" w:eastAsia="Times New Roman" w:hAnsi="Times New Roman"/>
            <w:sz w:val="24"/>
            <w:szCs w:val="24"/>
            <w:rtl w:val="0"/>
          </w:rPr>
          <w:t xml:space="preserve">.</w:t>
        </w:r>
      </w:ins>
      <w:r w:rsidDel="00000000" w:rsidR="00000000" w:rsidRPr="00000000">
        <w:rPr>
          <w:rFonts w:ascii="Times New Roman" w:cs="Times New Roman" w:eastAsia="Times New Roman" w:hAnsi="Times New Roman"/>
          <w:sz w:val="24"/>
          <w:szCs w:val="24"/>
          <w:rtl w:val="0"/>
        </w:rPr>
        <w:t xml:space="preserve"> </w:t>
      </w:r>
      <w:ins w:author="Lucy Ma" w:id="16" w:date="2018-10-24T00:27:06Z">
        <w:commentRangeStart w:id="10"/>
        <w:r w:rsidDel="00000000" w:rsidR="00000000" w:rsidRPr="00000000">
          <w:rPr>
            <w:rFonts w:ascii="Times New Roman" w:cs="Times New Roman" w:eastAsia="Times New Roman" w:hAnsi="Times New Roman"/>
            <w:sz w:val="24"/>
            <w:szCs w:val="24"/>
            <w:rtl w:val="0"/>
          </w:rPr>
          <w:t xml:space="preserve">S</w:t>
        </w:r>
      </w:ins>
      <w:del w:author="Lucy Ma" w:id="16" w:date="2018-10-24T00:27:06Z">
        <w:commentRangeEnd w:id="10"/>
        <w:r w:rsidDel="00000000" w:rsidR="00000000" w:rsidRPr="00000000">
          <w:commentReference w:id="10"/>
        </w:r>
        <w:r w:rsidDel="00000000" w:rsidR="00000000" w:rsidRPr="00000000">
          <w:rPr>
            <w:rFonts w:ascii="Times New Roman" w:cs="Times New Roman" w:eastAsia="Times New Roman" w:hAnsi="Times New Roman"/>
            <w:sz w:val="24"/>
            <w:szCs w:val="24"/>
            <w:rtl w:val="0"/>
          </w:rPr>
          <w:delText xml:space="preserve">s</w:delText>
        </w:r>
      </w:del>
      <w:r w:rsidDel="00000000" w:rsidR="00000000" w:rsidRPr="00000000">
        <w:rPr>
          <w:rFonts w:ascii="Times New Roman" w:cs="Times New Roman" w:eastAsia="Times New Roman" w:hAnsi="Times New Roman"/>
          <w:sz w:val="24"/>
          <w:szCs w:val="24"/>
          <w:rtl w:val="0"/>
        </w:rPr>
        <w:t xml:space="preserve">he hated the old woman who had twisted her so in the name of love” (89). At first glance, it is completely reasonable </w:t>
      </w:r>
      <w:del w:author="Lucy Ma" w:id="17" w:date="2018-10-24T00:27:12Z">
        <w:commentRangeStart w:id="11"/>
        <w:r w:rsidDel="00000000" w:rsidR="00000000" w:rsidRPr="00000000">
          <w:rPr>
            <w:rFonts w:ascii="Times New Roman" w:cs="Times New Roman" w:eastAsia="Times New Roman" w:hAnsi="Times New Roman"/>
            <w:sz w:val="24"/>
            <w:szCs w:val="24"/>
            <w:rtl w:val="0"/>
          </w:rPr>
          <w:delText xml:space="preserve">as to </w:delText>
        </w:r>
      </w:del>
      <w:ins w:author="Lucy Ma" w:id="17" w:date="2018-10-24T00:27:12Z">
        <w:commentRangeEnd w:id="11"/>
        <w:r w:rsidDel="00000000" w:rsidR="00000000" w:rsidRPr="00000000">
          <w:commentReference w:id="11"/>
        </w:r>
        <w:r w:rsidDel="00000000" w:rsidR="00000000" w:rsidRPr="00000000">
          <w:rPr>
            <w:rFonts w:ascii="Times New Roman" w:cs="Times New Roman" w:eastAsia="Times New Roman" w:hAnsi="Times New Roman"/>
            <w:sz w:val="24"/>
            <w:szCs w:val="24"/>
            <w:rtl w:val="0"/>
          </w:rPr>
          <w:t xml:space="preserve">that </w:t>
        </w:r>
      </w:ins>
      <w:del w:author="Lucy Ma" w:id="17" w:date="2018-10-24T00:27:12Z">
        <w:r w:rsidDel="00000000" w:rsidR="00000000" w:rsidRPr="00000000">
          <w:rPr>
            <w:rFonts w:ascii="Times New Roman" w:cs="Times New Roman" w:eastAsia="Times New Roman" w:hAnsi="Times New Roman"/>
            <w:sz w:val="24"/>
            <w:szCs w:val="24"/>
            <w:rtl w:val="0"/>
          </w:rPr>
          <w:delText xml:space="preserve">why</w:delText>
        </w:r>
      </w:del>
      <w:r w:rsidDel="00000000" w:rsidR="00000000" w:rsidRPr="00000000">
        <w:rPr>
          <w:rFonts w:ascii="Times New Roman" w:cs="Times New Roman" w:eastAsia="Times New Roman" w:hAnsi="Times New Roman"/>
          <w:sz w:val="24"/>
          <w:szCs w:val="24"/>
          <w:rtl w:val="0"/>
        </w:rPr>
        <w:t xml:space="preserve"> Janie </w:t>
      </w:r>
      <w:ins w:author="Lucy Ma" w:id="18" w:date="2018-10-24T00:27:16Z">
        <w:r w:rsidDel="00000000" w:rsidR="00000000" w:rsidRPr="00000000">
          <w:rPr>
            <w:rFonts w:ascii="Times New Roman" w:cs="Times New Roman" w:eastAsia="Times New Roman" w:hAnsi="Times New Roman"/>
            <w:sz w:val="24"/>
            <w:szCs w:val="24"/>
            <w:rtl w:val="0"/>
          </w:rPr>
          <w:t xml:space="preserve">be</w:t>
        </w:r>
      </w:ins>
      <w:del w:author="Lucy Ma" w:id="18" w:date="2018-10-24T00:27:16Z">
        <w:r w:rsidDel="00000000" w:rsidR="00000000" w:rsidRPr="00000000">
          <w:rPr>
            <w:rFonts w:ascii="Times New Roman" w:cs="Times New Roman" w:eastAsia="Times New Roman" w:hAnsi="Times New Roman"/>
            <w:sz w:val="24"/>
            <w:szCs w:val="24"/>
            <w:rtl w:val="0"/>
          </w:rPr>
          <w:delText xml:space="preserve">is</w:delText>
        </w:r>
      </w:del>
      <w:r w:rsidDel="00000000" w:rsidR="00000000" w:rsidRPr="00000000">
        <w:rPr>
          <w:rFonts w:ascii="Times New Roman" w:cs="Times New Roman" w:eastAsia="Times New Roman" w:hAnsi="Times New Roman"/>
          <w:sz w:val="24"/>
          <w:szCs w:val="24"/>
          <w:rtl w:val="0"/>
        </w:rPr>
        <w:t xml:space="preserve"> upset with her grandmother. </w:t>
      </w:r>
      <w:ins w:author="Lucy Ma" w:id="19" w:date="2018-10-24T00:54:08Z">
        <w:r w:rsidDel="00000000" w:rsidR="00000000" w:rsidRPr="00000000">
          <w:rPr>
            <w:rFonts w:ascii="Times New Roman" w:cs="Times New Roman" w:eastAsia="Times New Roman" w:hAnsi="Times New Roman"/>
            <w:sz w:val="24"/>
            <w:szCs w:val="24"/>
            <w:rtl w:val="0"/>
          </w:rPr>
          <w:t xml:space="preserve">Y</w:t>
        </w:r>
      </w:ins>
      <w:del w:author="Lucy Ma" w:id="19" w:date="2018-10-24T00:54:08Z">
        <w:r w:rsidDel="00000000" w:rsidR="00000000" w:rsidRPr="00000000">
          <w:rPr>
            <w:rFonts w:ascii="Times New Roman" w:cs="Times New Roman" w:eastAsia="Times New Roman" w:hAnsi="Times New Roman"/>
            <w:sz w:val="24"/>
            <w:szCs w:val="24"/>
            <w:rtl w:val="0"/>
          </w:rPr>
          <w:delText xml:space="preserve">And y</w:delText>
        </w:r>
      </w:del>
      <w:r w:rsidDel="00000000" w:rsidR="00000000" w:rsidRPr="00000000">
        <w:rPr>
          <w:rFonts w:ascii="Times New Roman" w:cs="Times New Roman" w:eastAsia="Times New Roman" w:hAnsi="Times New Roman"/>
          <w:sz w:val="24"/>
          <w:szCs w:val="24"/>
          <w:rtl w:val="0"/>
        </w:rPr>
        <w:t xml:space="preserve">et</w:t>
      </w:r>
      <w:del w:author="Lucy Ma" w:id="20" w:date="2018-10-24T00:54:12Z">
        <w:r w:rsidDel="00000000" w:rsidR="00000000" w:rsidRPr="00000000">
          <w:rPr>
            <w:rFonts w:ascii="Times New Roman" w:cs="Times New Roman" w:eastAsia="Times New Roman" w:hAnsi="Times New Roman"/>
            <w:sz w:val="24"/>
            <w:szCs w:val="24"/>
            <w:rtl w:val="0"/>
          </w:rPr>
          <w:delText xml:space="preserve">,</w:delText>
        </w:r>
      </w:del>
      <w:r w:rsidDel="00000000" w:rsidR="00000000" w:rsidRPr="00000000">
        <w:rPr>
          <w:rFonts w:ascii="Times New Roman" w:cs="Times New Roman" w:eastAsia="Times New Roman" w:hAnsi="Times New Roman"/>
          <w:sz w:val="24"/>
          <w:szCs w:val="24"/>
          <w:rtl w:val="0"/>
        </w:rPr>
        <w:t xml:space="preserve"> Nanny’s character practically demands sympathy from the reader. Nanny </w:t>
      </w:r>
      <w:ins w:author="Lucy Ma" w:id="21" w:date="2018-10-24T00:27:47Z">
        <w:commentRangeStart w:id="12"/>
        <w:r w:rsidDel="00000000" w:rsidR="00000000" w:rsidRPr="00000000">
          <w:rPr>
            <w:rFonts w:ascii="Times New Roman" w:cs="Times New Roman" w:eastAsia="Times New Roman" w:hAnsi="Times New Roman"/>
            <w:sz w:val="24"/>
            <w:szCs w:val="24"/>
            <w:rtl w:val="0"/>
          </w:rPr>
          <w:t xml:space="preserve">deals </w:t>
        </w:r>
      </w:ins>
      <w:del w:author="Lucy Ma" w:id="21" w:date="2018-10-24T00:27:47Z">
        <w:commentRangeEnd w:id="12"/>
        <w:r w:rsidDel="00000000" w:rsidR="00000000" w:rsidRPr="00000000">
          <w:commentReference w:id="12"/>
        </w:r>
        <w:r w:rsidDel="00000000" w:rsidR="00000000" w:rsidRPr="00000000">
          <w:rPr>
            <w:rFonts w:ascii="Times New Roman" w:cs="Times New Roman" w:eastAsia="Times New Roman" w:hAnsi="Times New Roman"/>
            <w:sz w:val="24"/>
            <w:szCs w:val="24"/>
            <w:rtl w:val="0"/>
          </w:rPr>
          <w:delText xml:space="preserve">dealt</w:delText>
        </w:r>
      </w:del>
      <w:r w:rsidDel="00000000" w:rsidR="00000000" w:rsidRPr="00000000">
        <w:rPr>
          <w:rFonts w:ascii="Times New Roman" w:cs="Times New Roman" w:eastAsia="Times New Roman" w:hAnsi="Times New Roman"/>
          <w:sz w:val="24"/>
          <w:szCs w:val="24"/>
          <w:rtl w:val="0"/>
        </w:rPr>
        <w:t xml:space="preserve"> in scraps because, for most of her life, scraps were all that she had. Of course she </w:t>
      </w:r>
      <w:ins w:author="Lucy Ma" w:id="22" w:date="2018-10-24T00:27:53Z">
        <w:commentRangeStart w:id="13"/>
        <w:r w:rsidDel="00000000" w:rsidR="00000000" w:rsidRPr="00000000">
          <w:rPr>
            <w:rFonts w:ascii="Times New Roman" w:cs="Times New Roman" w:eastAsia="Times New Roman" w:hAnsi="Times New Roman"/>
            <w:sz w:val="24"/>
            <w:szCs w:val="24"/>
            <w:rtl w:val="0"/>
          </w:rPr>
          <w:t xml:space="preserve">wants </w:t>
        </w:r>
      </w:ins>
      <w:del w:author="Lucy Ma" w:id="22" w:date="2018-10-24T00:27:53Z">
        <w:commentRangeEnd w:id="13"/>
        <w:r w:rsidDel="00000000" w:rsidR="00000000" w:rsidRPr="00000000">
          <w:commentReference w:id="13"/>
        </w:r>
        <w:r w:rsidDel="00000000" w:rsidR="00000000" w:rsidRPr="00000000">
          <w:rPr>
            <w:rFonts w:ascii="Times New Roman" w:cs="Times New Roman" w:eastAsia="Times New Roman" w:hAnsi="Times New Roman"/>
            <w:sz w:val="24"/>
            <w:szCs w:val="24"/>
            <w:rtl w:val="0"/>
          </w:rPr>
          <w:delText xml:space="preserve">wanted</w:delText>
        </w:r>
      </w:del>
      <w:r w:rsidDel="00000000" w:rsidR="00000000" w:rsidRPr="00000000">
        <w:rPr>
          <w:rFonts w:ascii="Times New Roman" w:cs="Times New Roman" w:eastAsia="Times New Roman" w:hAnsi="Times New Roman"/>
          <w:sz w:val="24"/>
          <w:szCs w:val="24"/>
          <w:rtl w:val="0"/>
        </w:rPr>
        <w:t xml:space="preserve"> to protect Janie, her only family. She did her best, but the true tragedy of Nanny’s story is that her good intentions become more of a threat to Janie’s </w:t>
      </w:r>
      <w:ins w:author="Lucy Ma" w:id="23" w:date="2018-10-24T00:27:59Z">
        <w:commentRangeStart w:id="14"/>
        <w:r w:rsidDel="00000000" w:rsidR="00000000" w:rsidRPr="00000000">
          <w:rPr>
            <w:rFonts w:ascii="Times New Roman" w:cs="Times New Roman" w:eastAsia="Times New Roman" w:hAnsi="Times New Roman"/>
            <w:sz w:val="24"/>
            <w:szCs w:val="24"/>
            <w:rtl w:val="0"/>
          </w:rPr>
          <w:t xml:space="preserve">happiness </w:t>
        </w:r>
      </w:ins>
      <w:del w:author="Lucy Ma" w:id="23" w:date="2018-10-24T00:27:59Z">
        <w:commentRangeEnd w:id="14"/>
        <w:r w:rsidDel="00000000" w:rsidR="00000000" w:rsidRPr="00000000">
          <w:commentReference w:id="14"/>
        </w:r>
        <w:r w:rsidDel="00000000" w:rsidR="00000000" w:rsidRPr="00000000">
          <w:rPr>
            <w:rFonts w:ascii="Times New Roman" w:cs="Times New Roman" w:eastAsia="Times New Roman" w:hAnsi="Times New Roman"/>
            <w:sz w:val="24"/>
            <w:szCs w:val="24"/>
            <w:rtl w:val="0"/>
          </w:rPr>
          <w:delText xml:space="preserve">existence</w:delText>
        </w:r>
      </w:del>
      <w:r w:rsidDel="00000000" w:rsidR="00000000" w:rsidRPr="00000000">
        <w:rPr>
          <w:rFonts w:ascii="Times New Roman" w:cs="Times New Roman" w:eastAsia="Times New Roman" w:hAnsi="Times New Roman"/>
          <w:sz w:val="24"/>
          <w:szCs w:val="24"/>
          <w:rtl w:val="0"/>
        </w:rPr>
        <w:t xml:space="preserve"> instead. Her fear of risks, of the ‘could-happens,’ and of the ‘what-ifs’ paralyzes her mentality to a point where she forgets that life is supposed to be vulnerable to change and is dynamic by nature. It’s not natural to shelter Janie in a big bubble forever</w:t>
      </w:r>
      <w:ins w:author="Lucy Ma" w:id="24" w:date="2018-10-24T00:28:09Z">
        <w:r w:rsidDel="00000000" w:rsidR="00000000" w:rsidRPr="00000000">
          <w:rPr>
            <w:rFonts w:ascii="Times New Roman" w:cs="Times New Roman" w:eastAsia="Times New Roman" w:hAnsi="Times New Roman"/>
            <w:sz w:val="24"/>
            <w:szCs w:val="24"/>
            <w:rtl w:val="0"/>
          </w:rPr>
          <w:t xml:space="preserve">,</w:t>
        </w:r>
      </w:ins>
      <w:del w:author="Lucy Ma" w:id="24" w:date="2018-10-24T00:28:09Z">
        <w:r w:rsidDel="00000000" w:rsidR="00000000" w:rsidRPr="00000000">
          <w:rPr>
            <w:rFonts w:ascii="Times New Roman" w:cs="Times New Roman" w:eastAsia="Times New Roman" w:hAnsi="Times New Roman"/>
            <w:sz w:val="24"/>
            <w:szCs w:val="24"/>
            <w:rtl w:val="0"/>
          </w:rPr>
          <w:delText xml:space="preserve">.</w:delText>
        </w:r>
      </w:del>
      <w:r w:rsidDel="00000000" w:rsidR="00000000" w:rsidRPr="00000000">
        <w:rPr>
          <w:rFonts w:ascii="Times New Roman" w:cs="Times New Roman" w:eastAsia="Times New Roman" w:hAnsi="Times New Roman"/>
          <w:sz w:val="24"/>
          <w:szCs w:val="24"/>
          <w:rtl w:val="0"/>
        </w:rPr>
        <w:t xml:space="preserve"> </w:t>
      </w:r>
      <w:ins w:author="Lucy Ma" w:id="25" w:date="2018-10-24T00:28:10Z">
        <w:commentRangeStart w:id="15"/>
        <w:r w:rsidDel="00000000" w:rsidR="00000000" w:rsidRPr="00000000">
          <w:rPr>
            <w:rFonts w:ascii="Times New Roman" w:cs="Times New Roman" w:eastAsia="Times New Roman" w:hAnsi="Times New Roman"/>
            <w:sz w:val="24"/>
            <w:szCs w:val="24"/>
            <w:rtl w:val="0"/>
          </w:rPr>
          <w:t xml:space="preserve">b</w:t>
        </w:r>
      </w:ins>
      <w:del w:author="Lucy Ma" w:id="25" w:date="2018-10-24T00:28:10Z">
        <w:commentRangeEnd w:id="15"/>
        <w:r w:rsidDel="00000000" w:rsidR="00000000" w:rsidRPr="00000000">
          <w:commentReference w:id="15"/>
        </w:r>
        <w:r w:rsidDel="00000000" w:rsidR="00000000" w:rsidRPr="00000000">
          <w:rPr>
            <w:rFonts w:ascii="Times New Roman" w:cs="Times New Roman" w:eastAsia="Times New Roman" w:hAnsi="Times New Roman"/>
            <w:sz w:val="24"/>
            <w:szCs w:val="24"/>
            <w:rtl w:val="0"/>
          </w:rPr>
          <w:delText xml:space="preserve">B</w:delText>
        </w:r>
      </w:del>
      <w:r w:rsidDel="00000000" w:rsidR="00000000" w:rsidRPr="00000000">
        <w:rPr>
          <w:rFonts w:ascii="Times New Roman" w:cs="Times New Roman" w:eastAsia="Times New Roman" w:hAnsi="Times New Roman"/>
          <w:sz w:val="24"/>
          <w:szCs w:val="24"/>
          <w:rtl w:val="0"/>
        </w:rPr>
        <w:t xml:space="preserve">ut even though Nanny’s fear of risk skews her purpose, readers still can’t blame her. Rather, the world of rape, murder, and inhumanity that warped Nanny is to blame. It’s as if Hurston dares the reader to vilify Nanny, especially in the last lines of chapter two when Nanny pleads, “</w:t>
      </w:r>
      <w:del w:author="Lucy Ma" w:id="26" w:date="2018-10-24T00:28:21Z">
        <w:r w:rsidDel="00000000" w:rsidR="00000000" w:rsidRPr="00000000">
          <w:rPr>
            <w:rFonts w:ascii="Times New Roman" w:cs="Times New Roman" w:eastAsia="Times New Roman" w:hAnsi="Times New Roman"/>
            <w:sz w:val="24"/>
            <w:szCs w:val="24"/>
            <w:rtl w:val="0"/>
          </w:rPr>
          <w:delText xml:space="preserve">‘</w:delText>
        </w:r>
      </w:del>
      <w:r w:rsidDel="00000000" w:rsidR="00000000" w:rsidRPr="00000000">
        <w:rPr>
          <w:rFonts w:ascii="Times New Roman" w:cs="Times New Roman" w:eastAsia="Times New Roman" w:hAnsi="Times New Roman"/>
          <w:sz w:val="24"/>
          <w:szCs w:val="24"/>
          <w:rtl w:val="0"/>
        </w:rPr>
        <w:t xml:space="preserve">Have some sympathy fuh me. Put me down easy, Janie, Ah’m a cracked plate</w:t>
      </w:r>
      <w:del w:author="Lucy Ma" w:id="27" w:date="2018-10-24T00:28:23Z">
        <w:r w:rsidDel="00000000" w:rsidR="00000000" w:rsidRPr="00000000">
          <w:rPr>
            <w:rFonts w:ascii="Times New Roman" w:cs="Times New Roman" w:eastAsia="Times New Roman" w:hAnsi="Times New Roman"/>
            <w:sz w:val="24"/>
            <w:szCs w:val="24"/>
            <w:rtl w:val="0"/>
          </w:rPr>
          <w:delText xml:space="preserve">’</w:delText>
        </w:r>
      </w:del>
      <w:r w:rsidDel="00000000" w:rsidR="00000000" w:rsidRPr="00000000">
        <w:rPr>
          <w:rFonts w:ascii="Times New Roman" w:cs="Times New Roman" w:eastAsia="Times New Roman" w:hAnsi="Times New Roman"/>
          <w:sz w:val="24"/>
          <w:szCs w:val="24"/>
          <w:rtl w:val="0"/>
        </w:rPr>
        <w:t xml:space="preserve">” (20).</w:t>
      </w:r>
    </w:p>
    <w:p w:rsidR="00000000" w:rsidDel="00000000" w:rsidP="00000000" w:rsidRDefault="00000000" w:rsidRPr="00000000" w14:paraId="00000006">
      <w:pPr>
        <w:pageBreakBefore w:val="0"/>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While Nanny was less of a </w:t>
      </w:r>
      <w:del w:author="Lucy Ma" w:id="28" w:date="2018-10-24T00:28:27Z">
        <w:commentRangeStart w:id="16"/>
        <w:r w:rsidDel="00000000" w:rsidR="00000000" w:rsidRPr="00000000">
          <w:rPr>
            <w:rFonts w:ascii="Times New Roman" w:cs="Times New Roman" w:eastAsia="Times New Roman" w:hAnsi="Times New Roman"/>
            <w:sz w:val="24"/>
            <w:szCs w:val="24"/>
            <w:rtl w:val="0"/>
          </w:rPr>
          <w:delText xml:space="preserve">main </w:delText>
        </w:r>
      </w:del>
      <w:commentRangeEnd w:id="16"/>
      <w:r w:rsidDel="00000000" w:rsidR="00000000" w:rsidRPr="00000000">
        <w:commentReference w:id="16"/>
      </w:r>
      <w:r w:rsidDel="00000000" w:rsidR="00000000" w:rsidRPr="00000000">
        <w:rPr>
          <w:rFonts w:ascii="Times New Roman" w:cs="Times New Roman" w:eastAsia="Times New Roman" w:hAnsi="Times New Roman"/>
          <w:sz w:val="24"/>
          <w:szCs w:val="24"/>
          <w:rtl w:val="0"/>
        </w:rPr>
        <w:t xml:space="preserve">stereotypical antagonist, King Creon from </w:t>
      </w:r>
      <w:r w:rsidDel="00000000" w:rsidR="00000000" w:rsidRPr="00000000">
        <w:rPr>
          <w:rFonts w:ascii="Times New Roman" w:cs="Times New Roman" w:eastAsia="Times New Roman" w:hAnsi="Times New Roman"/>
          <w:i w:val="1"/>
          <w:sz w:val="24"/>
          <w:szCs w:val="24"/>
          <w:rtl w:val="0"/>
        </w:rPr>
        <w:t xml:space="preserve">Antigone</w:t>
      </w:r>
      <w:r w:rsidDel="00000000" w:rsidR="00000000" w:rsidRPr="00000000">
        <w:rPr>
          <w:rFonts w:ascii="Times New Roman" w:cs="Times New Roman" w:eastAsia="Times New Roman" w:hAnsi="Times New Roman"/>
          <w:sz w:val="24"/>
          <w:szCs w:val="24"/>
          <w:rtl w:val="0"/>
        </w:rPr>
        <w:t xml:space="preserve"> is definitely more of an obvious one. Creon’s downfall is </w:t>
      </w:r>
      <w:ins w:author="Lucy Ma" w:id="29" w:date="2018-10-24T00:28:31Z">
        <w:commentRangeStart w:id="17"/>
        <w:r w:rsidDel="00000000" w:rsidR="00000000" w:rsidRPr="00000000">
          <w:rPr>
            <w:rFonts w:ascii="Times New Roman" w:cs="Times New Roman" w:eastAsia="Times New Roman" w:hAnsi="Times New Roman"/>
            <w:sz w:val="24"/>
            <w:szCs w:val="24"/>
            <w:rtl w:val="0"/>
          </w:rPr>
          <w:t xml:space="preserve">caused by</w:t>
        </w:r>
      </w:ins>
      <w:del w:author="Lucy Ma" w:id="29" w:date="2018-10-24T00:28:31Z">
        <w:commentRangeEnd w:id="17"/>
        <w:r w:rsidDel="00000000" w:rsidR="00000000" w:rsidRPr="00000000">
          <w:commentReference w:id="17"/>
        </w:r>
        <w:r w:rsidDel="00000000" w:rsidR="00000000" w:rsidRPr="00000000">
          <w:rPr>
            <w:rFonts w:ascii="Times New Roman" w:cs="Times New Roman" w:eastAsia="Times New Roman" w:hAnsi="Times New Roman"/>
            <w:sz w:val="24"/>
            <w:szCs w:val="24"/>
            <w:rtl w:val="0"/>
          </w:rPr>
          <w:delText xml:space="preserve">centered around</w:delText>
        </w:r>
      </w:del>
      <w:r w:rsidDel="00000000" w:rsidR="00000000" w:rsidRPr="00000000">
        <w:rPr>
          <w:rFonts w:ascii="Times New Roman" w:cs="Times New Roman" w:eastAsia="Times New Roman" w:hAnsi="Times New Roman"/>
          <w:sz w:val="24"/>
          <w:szCs w:val="24"/>
          <w:rtl w:val="0"/>
        </w:rPr>
        <w:t xml:space="preserve"> his hubris. But as readers begin peeling back the layers of Creon’s character, they discover that at the core of Creon’s fault is his fear of chaos. In fact, throughout </w:t>
      </w:r>
      <w:r w:rsidDel="00000000" w:rsidR="00000000" w:rsidRPr="00000000">
        <w:rPr>
          <w:rFonts w:ascii="Times New Roman" w:cs="Times New Roman" w:eastAsia="Times New Roman" w:hAnsi="Times New Roman"/>
          <w:i w:val="1"/>
          <w:sz w:val="24"/>
          <w:szCs w:val="24"/>
          <w:rtl w:val="0"/>
        </w:rPr>
        <w:t xml:space="preserve">Antigone</w:t>
      </w:r>
      <w:r w:rsidDel="00000000" w:rsidR="00000000" w:rsidRPr="00000000">
        <w:rPr>
          <w:rFonts w:ascii="Times New Roman" w:cs="Times New Roman" w:eastAsia="Times New Roman" w:hAnsi="Times New Roman"/>
          <w:sz w:val="24"/>
          <w:szCs w:val="24"/>
          <w:rtl w:val="0"/>
        </w:rPr>
        <w:t xml:space="preserve">, there is a constant conflict between chaos and order. Creon’s mentality is best summarized by the Chorus when they exclaim, “when the laws are kept, how proudly his city stands!</w:t>
      </w:r>
      <w:ins w:author="Lucy Ma" w:id="30" w:date="2018-10-24T00:28:37Z">
        <w:r w:rsidDel="00000000" w:rsidR="00000000" w:rsidRPr="00000000">
          <w:rPr>
            <w:rFonts w:ascii="Times New Roman" w:cs="Times New Roman" w:eastAsia="Times New Roman" w:hAnsi="Times New Roman"/>
            <w:sz w:val="24"/>
            <w:szCs w:val="24"/>
            <w:rtl w:val="0"/>
          </w:rPr>
          <w:t xml:space="preserve"> </w:t>
        </w:r>
      </w:ins>
      <w:r w:rsidDel="00000000" w:rsidR="00000000" w:rsidRPr="00000000">
        <w:rPr>
          <w:rFonts w:ascii="Times New Roman" w:cs="Times New Roman" w:eastAsia="Times New Roman" w:hAnsi="Times New Roman"/>
          <w:sz w:val="24"/>
          <w:szCs w:val="24"/>
          <w:rtl w:val="0"/>
        </w:rPr>
        <w:t xml:space="preserve">/ When laws are broken, what of his city then?</w:t>
      </w:r>
      <w:ins w:author="Lucy Ma" w:id="31" w:date="2018-10-24T00:28:39Z">
        <w:r w:rsidDel="00000000" w:rsidR="00000000" w:rsidRPr="00000000">
          <w:rPr>
            <w:rFonts w:ascii="Times New Roman" w:cs="Times New Roman" w:eastAsia="Times New Roman" w:hAnsi="Times New Roman"/>
            <w:sz w:val="24"/>
            <w:szCs w:val="24"/>
            <w:rtl w:val="0"/>
          </w:rPr>
          <w:t xml:space="preserve"> </w:t>
        </w:r>
      </w:ins>
      <w:r w:rsidDel="00000000" w:rsidR="00000000" w:rsidRPr="00000000">
        <w:rPr>
          <w:rFonts w:ascii="Times New Roman" w:cs="Times New Roman" w:eastAsia="Times New Roman" w:hAnsi="Times New Roman"/>
          <w:sz w:val="24"/>
          <w:szCs w:val="24"/>
          <w:rtl w:val="0"/>
        </w:rPr>
        <w:t xml:space="preserve">/ Never may the anárchic man find rest at my hearth</w:t>
      </w:r>
      <w:ins w:author="Lucy Ma" w:id="32" w:date="2018-10-24T00:28:40Z">
        <w:commentRangeStart w:id="18"/>
        <w:r w:rsidDel="00000000" w:rsidR="00000000" w:rsidRPr="00000000">
          <w:rPr>
            <w:rFonts w:ascii="Times New Roman" w:cs="Times New Roman" w:eastAsia="Times New Roman" w:hAnsi="Times New Roman"/>
            <w:sz w:val="24"/>
            <w:szCs w:val="24"/>
            <w:rtl w:val="0"/>
          </w:rPr>
          <w:t xml:space="preserve"> </w:t>
        </w:r>
      </w:ins>
      <w:commentRangeEnd w:id="18"/>
      <w:r w:rsidDel="00000000" w:rsidR="00000000" w:rsidRPr="00000000">
        <w:commentReference w:id="18"/>
      </w:r>
      <w:r w:rsidDel="00000000" w:rsidR="00000000" w:rsidRPr="00000000">
        <w:rPr>
          <w:rFonts w:ascii="Times New Roman" w:cs="Times New Roman" w:eastAsia="Times New Roman" w:hAnsi="Times New Roman"/>
          <w:sz w:val="24"/>
          <w:szCs w:val="24"/>
          <w:rtl w:val="0"/>
        </w:rPr>
        <w:t xml:space="preserve">/ Never be it said that my thoughts are his thoughts” (204). In the beginning, Creon seems </w:t>
      </w:r>
      <w:del w:author="Lucy Ma" w:id="33" w:date="2018-10-24T00:28:45Z">
        <w:commentRangeStart w:id="19"/>
        <w:r w:rsidDel="00000000" w:rsidR="00000000" w:rsidRPr="00000000">
          <w:rPr>
            <w:rFonts w:ascii="Times New Roman" w:cs="Times New Roman" w:eastAsia="Times New Roman" w:hAnsi="Times New Roman"/>
            <w:sz w:val="24"/>
            <w:szCs w:val="24"/>
            <w:rtl w:val="0"/>
          </w:rPr>
          <w:delText xml:space="preserve">pretty </w:delText>
        </w:r>
      </w:del>
      <w:commentRangeEnd w:id="19"/>
      <w:r w:rsidDel="00000000" w:rsidR="00000000" w:rsidRPr="00000000">
        <w:commentReference w:id="19"/>
      </w:r>
      <w:r w:rsidDel="00000000" w:rsidR="00000000" w:rsidRPr="00000000">
        <w:rPr>
          <w:rFonts w:ascii="Times New Roman" w:cs="Times New Roman" w:eastAsia="Times New Roman" w:hAnsi="Times New Roman"/>
          <w:sz w:val="24"/>
          <w:szCs w:val="24"/>
          <w:rtl w:val="0"/>
        </w:rPr>
        <w:t xml:space="preserve">reasonable. Add in the fact that his kingdom is recovering from a civil war, and Creon’s priority </w:t>
      </w:r>
      <w:ins w:author="Lucy Ma" w:id="34" w:date="2018-10-24T00:29:51Z">
        <w:commentRangeStart w:id="20"/>
        <w:r w:rsidDel="00000000" w:rsidR="00000000" w:rsidRPr="00000000">
          <w:rPr>
            <w:rFonts w:ascii="Times New Roman" w:cs="Times New Roman" w:eastAsia="Times New Roman" w:hAnsi="Times New Roman"/>
            <w:sz w:val="24"/>
            <w:szCs w:val="24"/>
            <w:rtl w:val="0"/>
          </w:rPr>
          <w:t xml:space="preserve">of </w:t>
        </w:r>
      </w:ins>
      <w:del w:author="Lucy Ma" w:id="34" w:date="2018-10-24T00:29:51Z">
        <w:commentRangeEnd w:id="20"/>
        <w:r w:rsidDel="00000000" w:rsidR="00000000" w:rsidRPr="00000000">
          <w:commentReference w:id="20"/>
        </w:r>
        <w:r w:rsidDel="00000000" w:rsidR="00000000" w:rsidRPr="00000000">
          <w:rPr>
            <w:rFonts w:ascii="Times New Roman" w:cs="Times New Roman" w:eastAsia="Times New Roman" w:hAnsi="Times New Roman"/>
            <w:sz w:val="24"/>
            <w:szCs w:val="24"/>
            <w:rtl w:val="0"/>
          </w:rPr>
          <w:delText xml:space="preserve">to</w:delText>
        </w:r>
      </w:del>
      <w:r w:rsidDel="00000000" w:rsidR="00000000" w:rsidRPr="00000000">
        <w:rPr>
          <w:rFonts w:ascii="Times New Roman" w:cs="Times New Roman" w:eastAsia="Times New Roman" w:hAnsi="Times New Roman"/>
          <w:sz w:val="24"/>
          <w:szCs w:val="24"/>
          <w:rtl w:val="0"/>
        </w:rPr>
        <w:t xml:space="preserve"> maintain</w:t>
      </w:r>
      <w:ins w:author="Lucy Ma" w:id="35" w:date="2018-10-24T00:29:54Z">
        <w:r w:rsidDel="00000000" w:rsidR="00000000" w:rsidRPr="00000000">
          <w:rPr>
            <w:rFonts w:ascii="Times New Roman" w:cs="Times New Roman" w:eastAsia="Times New Roman" w:hAnsi="Times New Roman"/>
            <w:sz w:val="24"/>
            <w:szCs w:val="24"/>
            <w:rtl w:val="0"/>
          </w:rPr>
          <w:t xml:space="preserve">ing</w:t>
        </w:r>
      </w:ins>
      <w:r w:rsidDel="00000000" w:rsidR="00000000" w:rsidRPr="00000000">
        <w:rPr>
          <w:rFonts w:ascii="Times New Roman" w:cs="Times New Roman" w:eastAsia="Times New Roman" w:hAnsi="Times New Roman"/>
          <w:sz w:val="24"/>
          <w:szCs w:val="24"/>
          <w:rtl w:val="0"/>
        </w:rPr>
        <w:t xml:space="preserve"> a compliant population is actually wise. Here, readers can already sympathize </w:t>
      </w:r>
      <w:ins w:author="Lucy Ma" w:id="36" w:date="2018-10-24T00:30:00Z">
        <w:commentRangeStart w:id="21"/>
        <w:r w:rsidDel="00000000" w:rsidR="00000000" w:rsidRPr="00000000">
          <w:rPr>
            <w:rFonts w:ascii="Times New Roman" w:cs="Times New Roman" w:eastAsia="Times New Roman" w:hAnsi="Times New Roman"/>
            <w:sz w:val="24"/>
            <w:szCs w:val="24"/>
            <w:rtl w:val="0"/>
          </w:rPr>
          <w:t xml:space="preserve">with </w:t>
        </w:r>
      </w:ins>
      <w:del w:author="Lucy Ma" w:id="36" w:date="2018-10-24T00:30:00Z">
        <w:commentRangeEnd w:id="21"/>
        <w:r w:rsidDel="00000000" w:rsidR="00000000" w:rsidRPr="00000000">
          <w:commentReference w:id="21"/>
        </w:r>
        <w:r w:rsidDel="00000000" w:rsidR="00000000" w:rsidRPr="00000000">
          <w:rPr>
            <w:rFonts w:ascii="Times New Roman" w:cs="Times New Roman" w:eastAsia="Times New Roman" w:hAnsi="Times New Roman"/>
            <w:sz w:val="24"/>
            <w:szCs w:val="24"/>
            <w:rtl w:val="0"/>
          </w:rPr>
          <w:delText xml:space="preserve">for</w:delText>
        </w:r>
      </w:del>
      <w:r w:rsidDel="00000000" w:rsidR="00000000" w:rsidRPr="00000000">
        <w:rPr>
          <w:rFonts w:ascii="Times New Roman" w:cs="Times New Roman" w:eastAsia="Times New Roman" w:hAnsi="Times New Roman"/>
          <w:sz w:val="24"/>
          <w:szCs w:val="24"/>
          <w:rtl w:val="0"/>
        </w:rPr>
        <w:t xml:space="preserve"> Creon, a traumatized king shaken by a war caused by disobedience and rebellion. </w:t>
      </w:r>
      <w:ins w:author="Lucy Ma" w:id="37" w:date="2018-10-24T00:30:07Z">
        <w:commentRangeStart w:id="22"/>
        <w:r w:rsidDel="00000000" w:rsidR="00000000" w:rsidRPr="00000000">
          <w:rPr>
            <w:rFonts w:ascii="Times New Roman" w:cs="Times New Roman" w:eastAsia="Times New Roman" w:hAnsi="Times New Roman"/>
            <w:sz w:val="24"/>
            <w:szCs w:val="24"/>
            <w:rtl w:val="0"/>
          </w:rPr>
          <w:t xml:space="preserve">However, </w:t>
        </w:r>
      </w:ins>
      <w:del w:author="Lucy Ma" w:id="37" w:date="2018-10-24T00:30:07Z">
        <w:commentRangeEnd w:id="22"/>
        <w:r w:rsidDel="00000000" w:rsidR="00000000" w:rsidRPr="00000000">
          <w:commentReference w:id="22"/>
        </w:r>
        <w:r w:rsidDel="00000000" w:rsidR="00000000" w:rsidRPr="00000000">
          <w:rPr>
            <w:rFonts w:ascii="Times New Roman" w:cs="Times New Roman" w:eastAsia="Times New Roman" w:hAnsi="Times New Roman"/>
            <w:sz w:val="24"/>
            <w:szCs w:val="24"/>
            <w:rtl w:val="0"/>
          </w:rPr>
          <w:delText xml:space="preserve">Yet</w:delText>
        </w:r>
      </w:del>
      <w:r w:rsidDel="00000000" w:rsidR="00000000" w:rsidRPr="00000000">
        <w:rPr>
          <w:rFonts w:ascii="Times New Roman" w:cs="Times New Roman" w:eastAsia="Times New Roman" w:hAnsi="Times New Roman"/>
          <w:sz w:val="24"/>
          <w:szCs w:val="24"/>
          <w:rtl w:val="0"/>
        </w:rPr>
        <w:t xml:space="preserve"> Creon becomes obsessed with his fear of chaos to </w:t>
      </w:r>
      <w:ins w:author="Lucy Ma" w:id="38" w:date="2018-10-24T00:30:15Z">
        <w:commentRangeStart w:id="23"/>
        <w:r w:rsidDel="00000000" w:rsidR="00000000" w:rsidRPr="00000000">
          <w:rPr>
            <w:rFonts w:ascii="Times New Roman" w:cs="Times New Roman" w:eastAsia="Times New Roman" w:hAnsi="Times New Roman"/>
            <w:sz w:val="24"/>
            <w:szCs w:val="24"/>
            <w:rtl w:val="0"/>
          </w:rPr>
          <w:t xml:space="preserve">the </w:t>
        </w:r>
      </w:ins>
      <w:del w:author="Lucy Ma" w:id="38" w:date="2018-10-24T00:30:15Z">
        <w:commentRangeEnd w:id="23"/>
        <w:r w:rsidDel="00000000" w:rsidR="00000000" w:rsidRPr="00000000">
          <w:commentReference w:id="23"/>
        </w:r>
        <w:r w:rsidDel="00000000" w:rsidR="00000000" w:rsidRPr="00000000">
          <w:rPr>
            <w:rFonts w:ascii="Times New Roman" w:cs="Times New Roman" w:eastAsia="Times New Roman" w:hAnsi="Times New Roman"/>
            <w:sz w:val="24"/>
            <w:szCs w:val="24"/>
            <w:rtl w:val="0"/>
          </w:rPr>
          <w:delText xml:space="preserve">a</w:delText>
        </w:r>
      </w:del>
      <w:r w:rsidDel="00000000" w:rsidR="00000000" w:rsidRPr="00000000">
        <w:rPr>
          <w:rFonts w:ascii="Times New Roman" w:cs="Times New Roman" w:eastAsia="Times New Roman" w:hAnsi="Times New Roman"/>
          <w:sz w:val="24"/>
          <w:szCs w:val="24"/>
          <w:rtl w:val="0"/>
        </w:rPr>
        <w:t xml:space="preserve"> point where it becomes compulsive. After sentencing Antigone to death for defying his law, he argues against his son Haimon that to obey the State is to uphold order, asserting that, “The State is the King!” to which Haimon replies, “Yes, if the State is a desert” (221). Creon forgets that although one voice is clear and easily heard, there is more than just one voice in a kingdom. He is blinded by his fear of losing his power to chaos, of losing his voice under a loud sea of others. The more Antigone threatens to topple his orderly empire with her disobedience, the more alarmed a he is. His hysteria grows, accusing others of being “stiff-necked anarchists, putting their heads together, scheming against me… and they have bribed my own guard to do this thing” (201). In the end, he becomes just another tyrant</w:t>
      </w:r>
      <w:ins w:author="Lucy Ma" w:id="39" w:date="2018-10-24T00:30:52Z">
        <w:commentRangeStart w:id="24"/>
        <w:r w:rsidDel="00000000" w:rsidR="00000000" w:rsidRPr="00000000">
          <w:rPr>
            <w:rFonts w:ascii="Times New Roman" w:cs="Times New Roman" w:eastAsia="Times New Roman" w:hAnsi="Times New Roman"/>
            <w:sz w:val="24"/>
            <w:szCs w:val="24"/>
            <w:rtl w:val="0"/>
          </w:rPr>
          <w:t xml:space="preserve">, yet </w:t>
        </w:r>
      </w:ins>
      <w:del w:author="Lucy Ma" w:id="39" w:date="2018-10-24T00:30:52Z">
        <w:commentRangeEnd w:id="24"/>
        <w:r w:rsidDel="00000000" w:rsidR="00000000" w:rsidRPr="00000000">
          <w:commentReference w:id="24"/>
        </w:r>
        <w:r w:rsidDel="00000000" w:rsidR="00000000" w:rsidRPr="00000000">
          <w:rPr>
            <w:rFonts w:ascii="Times New Roman" w:cs="Times New Roman" w:eastAsia="Times New Roman" w:hAnsi="Times New Roman"/>
            <w:sz w:val="24"/>
            <w:szCs w:val="24"/>
            <w:rtl w:val="0"/>
          </w:rPr>
          <w:delText xml:space="preserve">. Yet,</w:delText>
        </w:r>
      </w:del>
      <w:r w:rsidDel="00000000" w:rsidR="00000000" w:rsidRPr="00000000">
        <w:rPr>
          <w:rFonts w:ascii="Times New Roman" w:cs="Times New Roman" w:eastAsia="Times New Roman" w:hAnsi="Times New Roman"/>
          <w:sz w:val="24"/>
          <w:szCs w:val="24"/>
          <w:rtl w:val="0"/>
        </w:rPr>
        <w:t xml:space="preserve"> by the end of play, when Creon is confronted by divine punishment and loses Haimon, his wife, and his will to live, the audience is also confronted. Creon was too late in realizing his mistakes and recognizing his fear. But what about the reader? Humanity’s greatest fears stem from disorder: </w:t>
      </w:r>
      <w:r w:rsidDel="00000000" w:rsidR="00000000" w:rsidRPr="00000000">
        <w:rPr>
          <w:rFonts w:ascii="Times New Roman" w:cs="Times New Roman" w:eastAsia="Times New Roman" w:hAnsi="Times New Roman"/>
          <w:sz w:val="24"/>
          <w:szCs w:val="24"/>
          <w:rtl w:val="0"/>
        </w:rPr>
        <w:t xml:space="preserve">the fear of a cluttered inbox</w:t>
      </w:r>
      <w:r w:rsidDel="00000000" w:rsidR="00000000" w:rsidRPr="00000000">
        <w:rPr>
          <w:rFonts w:ascii="Times New Roman" w:cs="Times New Roman" w:eastAsia="Times New Roman" w:hAnsi="Times New Roman"/>
          <w:sz w:val="24"/>
          <w:szCs w:val="24"/>
          <w:rtl w:val="0"/>
        </w:rPr>
        <w:t xml:space="preserve">, of falling, of fighting a losing battle, of feeling helpless in the midst of disaster. Ultimately, Creon’s fear of chaos is actually a reflection of humanity’s own compulsive need to be in control. His hysteria, his anger, and his frustration </w:t>
      </w:r>
      <w:ins w:author="Lucy Ma" w:id="40" w:date="2018-10-24T00:31:10Z">
        <w:commentRangeStart w:id="25"/>
        <w:r w:rsidDel="00000000" w:rsidR="00000000" w:rsidRPr="00000000">
          <w:rPr>
            <w:rFonts w:ascii="Times New Roman" w:cs="Times New Roman" w:eastAsia="Times New Roman" w:hAnsi="Times New Roman"/>
            <w:sz w:val="24"/>
            <w:szCs w:val="24"/>
            <w:rtl w:val="0"/>
          </w:rPr>
          <w:t xml:space="preserve">are</w:t>
        </w:r>
      </w:ins>
      <w:del w:author="Lucy Ma" w:id="40" w:date="2018-10-24T00:31:10Z">
        <w:commentRangeEnd w:id="25"/>
        <w:r w:rsidDel="00000000" w:rsidR="00000000" w:rsidRPr="00000000">
          <w:commentReference w:id="25"/>
        </w:r>
        <w:r w:rsidDel="00000000" w:rsidR="00000000" w:rsidRPr="00000000">
          <w:rPr>
            <w:rFonts w:ascii="Times New Roman" w:cs="Times New Roman" w:eastAsia="Times New Roman" w:hAnsi="Times New Roman"/>
            <w:sz w:val="24"/>
            <w:szCs w:val="24"/>
            <w:rtl w:val="0"/>
          </w:rPr>
          <w:delText xml:space="preserve">is</w:delText>
        </w:r>
      </w:del>
      <w:r w:rsidDel="00000000" w:rsidR="00000000" w:rsidRPr="00000000">
        <w:rPr>
          <w:rFonts w:ascii="Times New Roman" w:cs="Times New Roman" w:eastAsia="Times New Roman" w:hAnsi="Times New Roman"/>
          <w:sz w:val="24"/>
          <w:szCs w:val="24"/>
          <w:rtl w:val="0"/>
        </w:rPr>
        <w:t xml:space="preserve"> all so unfortunately understandable. Like Creon, humans are selfish, arrogant, and controlling. Like Creon, the mighty will fall due to these faults. Thus, although Creon’s fear of chaos overtook him and everyone he loved, his suffering is what minimizes him down to just another person, something readers may identify within themselves.</w:t>
      </w:r>
    </w:p>
    <w:p w:rsidR="00000000" w:rsidDel="00000000" w:rsidP="00000000" w:rsidRDefault="00000000" w:rsidRPr="00000000" w14:paraId="00000007">
      <w:pPr>
        <w:pageBreakBefore w:val="0"/>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Márquez’s usage of the Vicario brothers is arguably the most transparent comment on </w:t>
      </w:r>
      <w:ins w:author="Lucy Ma" w:id="41" w:date="2018-10-24T00:31:22Z">
        <w:commentRangeStart w:id="26"/>
        <w:r w:rsidDel="00000000" w:rsidR="00000000" w:rsidRPr="00000000">
          <w:rPr>
            <w:rFonts w:ascii="Times New Roman" w:cs="Times New Roman" w:eastAsia="Times New Roman" w:hAnsi="Times New Roman"/>
            <w:sz w:val="24"/>
            <w:szCs w:val="24"/>
            <w:rtl w:val="0"/>
          </w:rPr>
          <w:t xml:space="preserve">humanity </w:t>
        </w:r>
      </w:ins>
      <w:del w:author="Lucy Ma" w:id="41" w:date="2018-10-24T00:31:22Z">
        <w:commentRangeEnd w:id="26"/>
        <w:r w:rsidDel="00000000" w:rsidR="00000000" w:rsidRPr="00000000">
          <w:commentReference w:id="26"/>
        </w:r>
        <w:r w:rsidDel="00000000" w:rsidR="00000000" w:rsidRPr="00000000">
          <w:rPr>
            <w:rFonts w:ascii="Times New Roman" w:cs="Times New Roman" w:eastAsia="Times New Roman" w:hAnsi="Times New Roman"/>
            <w:sz w:val="24"/>
            <w:szCs w:val="24"/>
            <w:rtl w:val="0"/>
          </w:rPr>
          <w:delText xml:space="preserve">society</w:delText>
        </w:r>
      </w:del>
      <w:r w:rsidDel="00000000" w:rsidR="00000000" w:rsidRPr="00000000">
        <w:rPr>
          <w:rFonts w:ascii="Times New Roman" w:cs="Times New Roman" w:eastAsia="Times New Roman" w:hAnsi="Times New Roman"/>
          <w:sz w:val="24"/>
          <w:szCs w:val="24"/>
          <w:rtl w:val="0"/>
        </w:rPr>
        <w:t xml:space="preserve"> between all three works of literature. As </w:t>
      </w:r>
      <w:r w:rsidDel="00000000" w:rsidR="00000000" w:rsidRPr="00000000">
        <w:rPr>
          <w:rFonts w:ascii="Times New Roman" w:cs="Times New Roman" w:eastAsia="Times New Roman" w:hAnsi="Times New Roman"/>
          <w:i w:val="1"/>
          <w:sz w:val="24"/>
          <w:szCs w:val="24"/>
          <w:rtl w:val="0"/>
        </w:rPr>
        <w:t xml:space="preserve">Chronicle of a Death Foretold</w:t>
      </w:r>
      <w:r w:rsidDel="00000000" w:rsidR="00000000" w:rsidRPr="00000000">
        <w:rPr>
          <w:rFonts w:ascii="Times New Roman" w:cs="Times New Roman" w:eastAsia="Times New Roman" w:hAnsi="Times New Roman"/>
          <w:sz w:val="24"/>
          <w:szCs w:val="24"/>
          <w:rtl w:val="0"/>
        </w:rPr>
        <w:t xml:space="preserve"> unfold</w:t>
      </w:r>
      <w:ins w:author="Lucy Ma" w:id="42" w:date="2018-10-24T00:31:30Z">
        <w:commentRangeStart w:id="27"/>
        <w:r w:rsidDel="00000000" w:rsidR="00000000" w:rsidRPr="00000000">
          <w:rPr>
            <w:rFonts w:ascii="Times New Roman" w:cs="Times New Roman" w:eastAsia="Times New Roman" w:hAnsi="Times New Roman"/>
            <w:sz w:val="24"/>
            <w:szCs w:val="24"/>
            <w:rtl w:val="0"/>
          </w:rPr>
          <w:t xml:space="preserve">s</w:t>
        </w:r>
      </w:ins>
      <w:del w:author="Lucy Ma" w:id="42" w:date="2018-10-24T00:31:30Z">
        <w:commentRangeEnd w:id="27"/>
        <w:r w:rsidDel="00000000" w:rsidR="00000000" w:rsidRPr="00000000">
          <w:commentReference w:id="27"/>
        </w:r>
        <w:r w:rsidDel="00000000" w:rsidR="00000000" w:rsidRPr="00000000">
          <w:rPr>
            <w:rFonts w:ascii="Times New Roman" w:cs="Times New Roman" w:eastAsia="Times New Roman" w:hAnsi="Times New Roman"/>
            <w:sz w:val="24"/>
            <w:szCs w:val="24"/>
            <w:rtl w:val="0"/>
          </w:rPr>
          <w:delText xml:space="preserve">ed</w:delText>
        </w:r>
      </w:del>
      <w:r w:rsidDel="00000000" w:rsidR="00000000" w:rsidRPr="00000000">
        <w:rPr>
          <w:rFonts w:ascii="Times New Roman" w:cs="Times New Roman" w:eastAsia="Times New Roman" w:hAnsi="Times New Roman"/>
          <w:sz w:val="24"/>
          <w:szCs w:val="24"/>
          <w:rtl w:val="0"/>
        </w:rPr>
        <w:t xml:space="preserve">, readers uncomfortably </w:t>
      </w:r>
      <w:ins w:author="Lucy Ma" w:id="43" w:date="2018-10-24T00:31:25Z">
        <w:commentRangeStart w:id="28"/>
        <w:r w:rsidDel="00000000" w:rsidR="00000000" w:rsidRPr="00000000">
          <w:rPr>
            <w:rFonts w:ascii="Times New Roman" w:cs="Times New Roman" w:eastAsia="Times New Roman" w:hAnsi="Times New Roman"/>
            <w:sz w:val="24"/>
            <w:szCs w:val="24"/>
            <w:rtl w:val="0"/>
          </w:rPr>
          <w:t xml:space="preserve">watch</w:t>
        </w:r>
      </w:ins>
      <w:del w:author="Lucy Ma" w:id="43" w:date="2018-10-24T00:31:25Z">
        <w:commentRangeEnd w:id="28"/>
        <w:r w:rsidDel="00000000" w:rsidR="00000000" w:rsidRPr="00000000">
          <w:commentReference w:id="28"/>
        </w:r>
        <w:r w:rsidDel="00000000" w:rsidR="00000000" w:rsidRPr="00000000">
          <w:rPr>
            <w:rFonts w:ascii="Times New Roman" w:cs="Times New Roman" w:eastAsia="Times New Roman" w:hAnsi="Times New Roman"/>
            <w:sz w:val="24"/>
            <w:szCs w:val="24"/>
            <w:rtl w:val="0"/>
          </w:rPr>
          <w:delText xml:space="preserve">watched</w:delText>
        </w:r>
      </w:del>
      <w:r w:rsidDel="00000000" w:rsidR="00000000" w:rsidRPr="00000000">
        <w:rPr>
          <w:rFonts w:ascii="Times New Roman" w:cs="Times New Roman" w:eastAsia="Times New Roman" w:hAnsi="Times New Roman"/>
          <w:sz w:val="24"/>
          <w:szCs w:val="24"/>
          <w:rtl w:val="0"/>
        </w:rPr>
        <w:t xml:space="preserve"> as the Vicario brothers “gave [Nasar] a horizontal slash on the stomach, and all his intestines exploded out.” (119). No one can deny the barbaric nature of Santiago Nasar’s murder.</w:t>
      </w:r>
      <w:r w:rsidDel="00000000" w:rsidR="00000000" w:rsidRPr="00000000">
        <w:rPr>
          <w:rFonts w:ascii="Times New Roman" w:cs="Times New Roman" w:eastAsia="Times New Roman" w:hAnsi="Times New Roman"/>
          <w:sz w:val="24"/>
          <w:szCs w:val="24"/>
          <w:rtl w:val="0"/>
        </w:rPr>
        <w:t xml:space="preserve"> </w:t>
      </w:r>
      <w:ins w:author="Lucy Ma" w:id="44" w:date="2018-10-24T00:31:35Z">
        <w:commentRangeStart w:id="29"/>
        <w:r w:rsidDel="00000000" w:rsidR="00000000" w:rsidRPr="00000000">
          <w:rPr>
            <w:rFonts w:ascii="Times New Roman" w:cs="Times New Roman" w:eastAsia="Times New Roman" w:hAnsi="Times New Roman"/>
            <w:sz w:val="24"/>
            <w:szCs w:val="24"/>
            <w:rtl w:val="0"/>
          </w:rPr>
          <w:t xml:space="preserve">However, </w:t>
        </w:r>
      </w:ins>
      <w:del w:author="Lucy Ma" w:id="44" w:date="2018-10-24T00:31:35Z">
        <w:commentRangeEnd w:id="29"/>
        <w:r w:rsidDel="00000000" w:rsidR="00000000" w:rsidRPr="00000000">
          <w:commentReference w:id="29"/>
        </w:r>
        <w:r w:rsidDel="00000000" w:rsidR="00000000" w:rsidRPr="00000000">
          <w:rPr>
            <w:rFonts w:ascii="Times New Roman" w:cs="Times New Roman" w:eastAsia="Times New Roman" w:hAnsi="Times New Roman"/>
            <w:sz w:val="24"/>
            <w:szCs w:val="24"/>
            <w:rtl w:val="0"/>
          </w:rPr>
          <w:delText xml:space="preserve">But</w:delText>
        </w:r>
      </w:del>
      <w:r w:rsidDel="00000000" w:rsidR="00000000" w:rsidRPr="00000000">
        <w:rPr>
          <w:rFonts w:ascii="Times New Roman" w:cs="Times New Roman" w:eastAsia="Times New Roman" w:hAnsi="Times New Roman"/>
          <w:sz w:val="24"/>
          <w:szCs w:val="24"/>
          <w:rtl w:val="0"/>
        </w:rPr>
        <w:t xml:space="preserve"> while the brothers’ actions cannot be defended, their following statements are extremely revealing: “‘We killed him openly, Pedro Vicario said, ‘but we’re innocent.’ … ‘Before God and before men,’ Pablo Vicario said. ‘It was a matter of honor’” (49). Pedro and Pablo’s situation is a case of </w:t>
      </w:r>
      <w:ins w:author="Lucy Ma" w:id="45" w:date="2018-10-24T00:31:41Z">
        <w:commentRangeStart w:id="30"/>
        <w:r w:rsidDel="00000000" w:rsidR="00000000" w:rsidRPr="00000000">
          <w:rPr>
            <w:rFonts w:ascii="Times New Roman" w:cs="Times New Roman" w:eastAsia="Times New Roman" w:hAnsi="Times New Roman"/>
            <w:sz w:val="24"/>
            <w:szCs w:val="24"/>
            <w:rtl w:val="0"/>
          </w:rPr>
          <w:t xml:space="preserve">misguided</w:t>
        </w:r>
      </w:ins>
      <w:del w:author="Lucy Ma" w:id="45" w:date="2018-10-24T00:31:41Z">
        <w:commentRangeEnd w:id="30"/>
        <w:r w:rsidDel="00000000" w:rsidR="00000000" w:rsidRPr="00000000">
          <w:commentReference w:id="30"/>
        </w:r>
        <w:r w:rsidDel="00000000" w:rsidR="00000000" w:rsidRPr="00000000">
          <w:rPr>
            <w:rFonts w:ascii="Times New Roman" w:cs="Times New Roman" w:eastAsia="Times New Roman" w:hAnsi="Times New Roman"/>
            <w:sz w:val="24"/>
            <w:szCs w:val="24"/>
            <w:rtl w:val="0"/>
          </w:rPr>
          <w:delText xml:space="preserve">warped</w:delText>
        </w:r>
      </w:del>
      <w:r w:rsidDel="00000000" w:rsidR="00000000" w:rsidRPr="00000000">
        <w:rPr>
          <w:rFonts w:ascii="Times New Roman" w:cs="Times New Roman" w:eastAsia="Times New Roman" w:hAnsi="Times New Roman"/>
          <w:sz w:val="24"/>
          <w:szCs w:val="24"/>
          <w:rtl w:val="0"/>
        </w:rPr>
        <w:t xml:space="preserve"> machismo, or strong and dominant masculinity. While positive aspects of it include</w:t>
      </w:r>
      <w:del w:author="Lucy Ma" w:id="46" w:date="2018-10-24T00:31:48Z">
        <w:commentRangeStart w:id="31"/>
        <w:r w:rsidDel="00000000" w:rsidR="00000000" w:rsidRPr="00000000">
          <w:rPr>
            <w:rFonts w:ascii="Times New Roman" w:cs="Times New Roman" w:eastAsia="Times New Roman" w:hAnsi="Times New Roman"/>
            <w:sz w:val="24"/>
            <w:szCs w:val="24"/>
            <w:rtl w:val="0"/>
          </w:rPr>
          <w:delText xml:space="preserve">s</w:delText>
        </w:r>
      </w:del>
      <w:commentRangeEnd w:id="31"/>
      <w:r w:rsidDel="00000000" w:rsidR="00000000" w:rsidRPr="00000000">
        <w:commentReference w:id="31"/>
      </w:r>
      <w:r w:rsidDel="00000000" w:rsidR="00000000" w:rsidRPr="00000000">
        <w:rPr>
          <w:rFonts w:ascii="Times New Roman" w:cs="Times New Roman" w:eastAsia="Times New Roman" w:hAnsi="Times New Roman"/>
          <w:sz w:val="24"/>
          <w:szCs w:val="24"/>
          <w:rtl w:val="0"/>
        </w:rPr>
        <w:t xml:space="preserve"> chivalry and independence, extreme machismo breeds arrogance and aggression. Therefore, when Angela Vicario, the Vicarios’ sister, is allegedly defiled by Nasar, the Vicario brothers </w:t>
      </w:r>
      <w:ins w:author="Lucy Ma" w:id="47" w:date="2018-10-24T00:31:53Z">
        <w:commentRangeStart w:id="32"/>
        <w:r w:rsidDel="00000000" w:rsidR="00000000" w:rsidRPr="00000000">
          <w:rPr>
            <w:rFonts w:ascii="Times New Roman" w:cs="Times New Roman" w:eastAsia="Times New Roman" w:hAnsi="Times New Roman"/>
            <w:sz w:val="24"/>
            <w:szCs w:val="24"/>
            <w:rtl w:val="0"/>
          </w:rPr>
          <w:t xml:space="preserve">avenge</w:t>
        </w:r>
      </w:ins>
      <w:del w:author="Lucy Ma" w:id="47" w:date="2018-10-24T00:31:53Z">
        <w:commentRangeEnd w:id="32"/>
        <w:r w:rsidDel="00000000" w:rsidR="00000000" w:rsidRPr="00000000">
          <w:commentReference w:id="32"/>
        </w:r>
        <w:r w:rsidDel="00000000" w:rsidR="00000000" w:rsidRPr="00000000">
          <w:rPr>
            <w:rFonts w:ascii="Times New Roman" w:cs="Times New Roman" w:eastAsia="Times New Roman" w:hAnsi="Times New Roman"/>
            <w:sz w:val="24"/>
            <w:szCs w:val="24"/>
            <w:rtl w:val="0"/>
          </w:rPr>
          <w:delText xml:space="preserve">returned</w:delText>
        </w:r>
      </w:del>
      <w:r w:rsidDel="00000000" w:rsidR="00000000" w:rsidRPr="00000000">
        <w:rPr>
          <w:rFonts w:ascii="Times New Roman" w:cs="Times New Roman" w:eastAsia="Times New Roman" w:hAnsi="Times New Roman"/>
          <w:sz w:val="24"/>
          <w:szCs w:val="24"/>
          <w:rtl w:val="0"/>
        </w:rPr>
        <w:t xml:space="preserve"> her honor by slaughtering him. However, while the brothers claim</w:t>
      </w:r>
      <w:del w:author="Lucy Ma" w:id="48" w:date="2018-10-24T00:32:08Z">
        <w:commentRangeStart w:id="33"/>
        <w:r w:rsidDel="00000000" w:rsidR="00000000" w:rsidRPr="00000000">
          <w:rPr>
            <w:rFonts w:ascii="Times New Roman" w:cs="Times New Roman" w:eastAsia="Times New Roman" w:hAnsi="Times New Roman"/>
            <w:sz w:val="24"/>
            <w:szCs w:val="24"/>
            <w:rtl w:val="0"/>
          </w:rPr>
          <w:delText xml:space="preserve">ed</w:delText>
        </w:r>
      </w:del>
      <w:commentRangeEnd w:id="33"/>
      <w:r w:rsidDel="00000000" w:rsidR="00000000" w:rsidRPr="00000000">
        <w:commentReference w:id="33"/>
      </w:r>
      <w:r w:rsidDel="00000000" w:rsidR="00000000" w:rsidRPr="00000000">
        <w:rPr>
          <w:rFonts w:ascii="Times New Roman" w:cs="Times New Roman" w:eastAsia="Times New Roman" w:hAnsi="Times New Roman"/>
          <w:sz w:val="24"/>
          <w:szCs w:val="24"/>
          <w:rtl w:val="0"/>
        </w:rPr>
        <w:t xml:space="preserve"> that they </w:t>
      </w:r>
      <w:ins w:author="Lucy Ma" w:id="49" w:date="2018-10-24T00:32:12Z">
        <w:commentRangeStart w:id="34"/>
        <w:r w:rsidDel="00000000" w:rsidR="00000000" w:rsidRPr="00000000">
          <w:rPr>
            <w:rFonts w:ascii="Times New Roman" w:cs="Times New Roman" w:eastAsia="Times New Roman" w:hAnsi="Times New Roman"/>
            <w:sz w:val="24"/>
            <w:szCs w:val="24"/>
            <w:rtl w:val="0"/>
          </w:rPr>
          <w:t xml:space="preserve">are</w:t>
        </w:r>
      </w:ins>
      <w:del w:author="Lucy Ma" w:id="49" w:date="2018-10-24T00:32:12Z">
        <w:commentRangeEnd w:id="34"/>
        <w:r w:rsidDel="00000000" w:rsidR="00000000" w:rsidRPr="00000000">
          <w:commentReference w:id="34"/>
        </w:r>
        <w:r w:rsidDel="00000000" w:rsidR="00000000" w:rsidRPr="00000000">
          <w:rPr>
            <w:rFonts w:ascii="Times New Roman" w:cs="Times New Roman" w:eastAsia="Times New Roman" w:hAnsi="Times New Roman"/>
            <w:sz w:val="24"/>
            <w:szCs w:val="24"/>
            <w:rtl w:val="0"/>
          </w:rPr>
          <w:delText xml:space="preserve">were</w:delText>
        </w:r>
      </w:del>
      <w:r w:rsidDel="00000000" w:rsidR="00000000" w:rsidRPr="00000000">
        <w:rPr>
          <w:rFonts w:ascii="Times New Roman" w:cs="Times New Roman" w:eastAsia="Times New Roman" w:hAnsi="Times New Roman"/>
          <w:sz w:val="24"/>
          <w:szCs w:val="24"/>
          <w:rtl w:val="0"/>
        </w:rPr>
        <w:t xml:space="preserve"> innocent, </w:t>
      </w:r>
      <w:ins w:author="Lucy Ma" w:id="50" w:date="2018-10-24T00:32:14Z">
        <w:r w:rsidDel="00000000" w:rsidR="00000000" w:rsidRPr="00000000">
          <w:rPr>
            <w:rFonts w:ascii="Times New Roman" w:cs="Times New Roman" w:eastAsia="Times New Roman" w:hAnsi="Times New Roman"/>
            <w:sz w:val="24"/>
            <w:szCs w:val="24"/>
            <w:rtl w:val="0"/>
          </w:rPr>
          <w:t xml:space="preserve">do</w:t>
        </w:r>
      </w:ins>
      <w:del w:author="Lucy Ma" w:id="50" w:date="2018-10-24T00:32:14Z">
        <w:r w:rsidDel="00000000" w:rsidR="00000000" w:rsidRPr="00000000">
          <w:rPr>
            <w:rFonts w:ascii="Times New Roman" w:cs="Times New Roman" w:eastAsia="Times New Roman" w:hAnsi="Times New Roman"/>
            <w:sz w:val="24"/>
            <w:szCs w:val="24"/>
            <w:rtl w:val="0"/>
          </w:rPr>
          <w:delText xml:space="preserve">did</w:delText>
        </w:r>
      </w:del>
      <w:r w:rsidDel="00000000" w:rsidR="00000000" w:rsidRPr="00000000">
        <w:rPr>
          <w:rFonts w:ascii="Times New Roman" w:cs="Times New Roman" w:eastAsia="Times New Roman" w:hAnsi="Times New Roman"/>
          <w:sz w:val="24"/>
          <w:szCs w:val="24"/>
          <w:rtl w:val="0"/>
        </w:rPr>
        <w:t xml:space="preserve"> they truly believe that? The Vicarios brothers</w:t>
      </w:r>
      <w:del w:author="Lucy Ma" w:id="51" w:date="2018-10-24T00:32:19Z">
        <w:commentRangeStart w:id="35"/>
        <w:r w:rsidDel="00000000" w:rsidR="00000000" w:rsidRPr="00000000">
          <w:rPr>
            <w:rFonts w:ascii="Times New Roman" w:cs="Times New Roman" w:eastAsia="Times New Roman" w:hAnsi="Times New Roman"/>
            <w:sz w:val="24"/>
            <w:szCs w:val="24"/>
            <w:rtl w:val="0"/>
          </w:rPr>
          <w:delText xml:space="preserve">’ characters</w:delText>
        </w:r>
      </w:del>
      <w:commentRangeEnd w:id="35"/>
      <w:r w:rsidDel="00000000" w:rsidR="00000000" w:rsidRPr="00000000">
        <w:commentReference w:id="35"/>
      </w:r>
      <w:r w:rsidDel="00000000" w:rsidR="00000000" w:rsidRPr="00000000">
        <w:rPr>
          <w:rFonts w:ascii="Times New Roman" w:cs="Times New Roman" w:eastAsia="Times New Roman" w:hAnsi="Times New Roman"/>
          <w:sz w:val="24"/>
          <w:szCs w:val="24"/>
          <w:rtl w:val="0"/>
        </w:rPr>
        <w:t xml:space="preserve"> seem to reveal that they were actually afraid of the machismo within societal norms. </w:t>
      </w:r>
      <w:r w:rsidDel="00000000" w:rsidR="00000000" w:rsidRPr="00000000">
        <w:rPr>
          <w:rFonts w:ascii="Times New Roman" w:cs="Times New Roman" w:eastAsia="Times New Roman" w:hAnsi="Times New Roman"/>
          <w:sz w:val="24"/>
          <w:szCs w:val="24"/>
          <w:rtl w:val="0"/>
        </w:rPr>
        <w:t xml:space="preserve">Throughout the novel, machismo within society evidently influences everything the brothers do, from drinking rotgut rum in the morning to shaving with a butcher knife (63). </w:t>
      </w:r>
      <w:ins w:author="Lucy Ma" w:id="52" w:date="2018-10-24T00:32:30Z">
        <w:commentRangeStart w:id="36"/>
        <w:r w:rsidDel="00000000" w:rsidR="00000000" w:rsidRPr="00000000">
          <w:rPr>
            <w:rFonts w:ascii="Times New Roman" w:cs="Times New Roman" w:eastAsia="Times New Roman" w:hAnsi="Times New Roman"/>
            <w:sz w:val="24"/>
            <w:szCs w:val="24"/>
            <w:rtl w:val="0"/>
          </w:rPr>
          <w:t xml:space="preserve">T</w:t>
        </w:r>
      </w:ins>
      <w:del w:author="Lucy Ma" w:id="52" w:date="2018-10-24T00:32:30Z">
        <w:commentRangeEnd w:id="36"/>
        <w:r w:rsidDel="00000000" w:rsidR="00000000" w:rsidRPr="00000000">
          <w:commentReference w:id="36"/>
        </w:r>
        <w:r w:rsidDel="00000000" w:rsidR="00000000" w:rsidRPr="00000000">
          <w:rPr>
            <w:rFonts w:ascii="Times New Roman" w:cs="Times New Roman" w:eastAsia="Times New Roman" w:hAnsi="Times New Roman"/>
            <w:sz w:val="24"/>
            <w:szCs w:val="24"/>
            <w:rtl w:val="0"/>
          </w:rPr>
          <w:delText xml:space="preserve">But t</w:delText>
        </w:r>
      </w:del>
      <w:r w:rsidDel="00000000" w:rsidR="00000000" w:rsidRPr="00000000">
        <w:rPr>
          <w:rFonts w:ascii="Times New Roman" w:cs="Times New Roman" w:eastAsia="Times New Roman" w:hAnsi="Times New Roman"/>
          <w:sz w:val="24"/>
          <w:szCs w:val="24"/>
          <w:rtl w:val="0"/>
        </w:rPr>
        <w:t xml:space="preserve">he exaggerated toxic norms of masculinity imposed upon the them by society ultimately </w:t>
      </w:r>
      <w:ins w:author="Lucy Ma" w:id="53" w:date="2018-10-24T00:32:40Z">
        <w:commentRangeStart w:id="37"/>
        <w:r w:rsidDel="00000000" w:rsidR="00000000" w:rsidRPr="00000000">
          <w:rPr>
            <w:rFonts w:ascii="Times New Roman" w:cs="Times New Roman" w:eastAsia="Times New Roman" w:hAnsi="Times New Roman"/>
            <w:sz w:val="24"/>
            <w:szCs w:val="24"/>
            <w:rtl w:val="0"/>
          </w:rPr>
          <w:t xml:space="preserve">pressure</w:t>
        </w:r>
      </w:ins>
      <w:del w:author="Lucy Ma" w:id="53" w:date="2018-10-24T00:32:40Z">
        <w:commentRangeEnd w:id="37"/>
        <w:r w:rsidDel="00000000" w:rsidR="00000000" w:rsidRPr="00000000">
          <w:commentReference w:id="37"/>
        </w:r>
        <w:r w:rsidDel="00000000" w:rsidR="00000000" w:rsidRPr="00000000">
          <w:rPr>
            <w:rFonts w:ascii="Times New Roman" w:cs="Times New Roman" w:eastAsia="Times New Roman" w:hAnsi="Times New Roman"/>
            <w:sz w:val="24"/>
            <w:szCs w:val="24"/>
            <w:rtl w:val="0"/>
          </w:rPr>
          <w:delText xml:space="preserve">pressured</w:delText>
        </w:r>
      </w:del>
      <w:r w:rsidDel="00000000" w:rsidR="00000000" w:rsidRPr="00000000">
        <w:rPr>
          <w:rFonts w:ascii="Times New Roman" w:cs="Times New Roman" w:eastAsia="Times New Roman" w:hAnsi="Times New Roman"/>
          <w:sz w:val="24"/>
          <w:szCs w:val="24"/>
          <w:rtl w:val="0"/>
        </w:rPr>
        <w:t xml:space="preserve"> them to murder Nasar. Take Pablo’s fiance Prudencia Cotes, for example, as she claim</w:t>
      </w:r>
      <w:ins w:author="Lucy Ma" w:id="54" w:date="2018-10-24T00:32:46Z">
        <w:commentRangeStart w:id="38"/>
        <w:r w:rsidDel="00000000" w:rsidR="00000000" w:rsidRPr="00000000">
          <w:rPr>
            <w:rFonts w:ascii="Times New Roman" w:cs="Times New Roman" w:eastAsia="Times New Roman" w:hAnsi="Times New Roman"/>
            <w:sz w:val="24"/>
            <w:szCs w:val="24"/>
            <w:rtl w:val="0"/>
          </w:rPr>
          <w:t xml:space="preserve">s</w:t>
        </w:r>
      </w:ins>
      <w:del w:author="Lucy Ma" w:id="54" w:date="2018-10-24T00:32:46Z">
        <w:commentRangeEnd w:id="38"/>
        <w:r w:rsidDel="00000000" w:rsidR="00000000" w:rsidRPr="00000000">
          <w:commentReference w:id="38"/>
        </w:r>
        <w:r w:rsidDel="00000000" w:rsidR="00000000" w:rsidRPr="00000000">
          <w:rPr>
            <w:rFonts w:ascii="Times New Roman" w:cs="Times New Roman" w:eastAsia="Times New Roman" w:hAnsi="Times New Roman"/>
            <w:sz w:val="24"/>
            <w:szCs w:val="24"/>
            <w:rtl w:val="0"/>
          </w:rPr>
          <w:delText xml:space="preserve">ed</w:delText>
        </w:r>
      </w:del>
      <w:r w:rsidDel="00000000" w:rsidR="00000000" w:rsidRPr="00000000">
        <w:rPr>
          <w:rFonts w:ascii="Times New Roman" w:cs="Times New Roman" w:eastAsia="Times New Roman" w:hAnsi="Times New Roman"/>
          <w:sz w:val="24"/>
          <w:szCs w:val="24"/>
          <w:rtl w:val="0"/>
        </w:rPr>
        <w:t xml:space="preserve">, “‘I never would have married him if he hadn’t done what a man should do’ (62). The brothers didn’t actually want to kill Nasar. In fact, a recurring theme is the brothers’ willingness to tell anyone about their plans. </w:t>
      </w:r>
      <w:ins w:author="Lucy Ma" w:id="55" w:date="2018-10-24T00:32:58Z">
        <w:commentRangeStart w:id="39"/>
        <w:r w:rsidDel="00000000" w:rsidR="00000000" w:rsidRPr="00000000">
          <w:rPr>
            <w:rFonts w:ascii="Times New Roman" w:cs="Times New Roman" w:eastAsia="Times New Roman" w:hAnsi="Times New Roman"/>
            <w:sz w:val="24"/>
            <w:szCs w:val="24"/>
            <w:rtl w:val="0"/>
          </w:rPr>
          <w:t xml:space="preserve">Since</w:t>
        </w:r>
      </w:ins>
      <w:del w:author="Lucy Ma" w:id="55" w:date="2018-10-24T00:32:58Z">
        <w:commentRangeEnd w:id="39"/>
        <w:r w:rsidDel="00000000" w:rsidR="00000000" w:rsidRPr="00000000">
          <w:commentReference w:id="39"/>
        </w:r>
        <w:r w:rsidDel="00000000" w:rsidR="00000000" w:rsidRPr="00000000">
          <w:rPr>
            <w:rFonts w:ascii="Times New Roman" w:cs="Times New Roman" w:eastAsia="Times New Roman" w:hAnsi="Times New Roman"/>
            <w:sz w:val="24"/>
            <w:szCs w:val="24"/>
            <w:rtl w:val="0"/>
          </w:rPr>
          <w:delText xml:space="preserve">But as</w:delText>
        </w:r>
      </w:del>
      <w:r w:rsidDel="00000000" w:rsidR="00000000" w:rsidRPr="00000000">
        <w:rPr>
          <w:rFonts w:ascii="Times New Roman" w:cs="Times New Roman" w:eastAsia="Times New Roman" w:hAnsi="Times New Roman"/>
          <w:sz w:val="24"/>
          <w:szCs w:val="24"/>
          <w:rtl w:val="0"/>
        </w:rPr>
        <w:t xml:space="preserve"> no one stopped them, they proceeded with their crime. The Vicario brothers lacked the agency to change their situation, but is that </w:t>
      </w:r>
      <w:ins w:author="Lucy Ma" w:id="56" w:date="2018-10-24T00:33:05Z">
        <w:commentRangeStart w:id="40"/>
        <w:r w:rsidDel="00000000" w:rsidR="00000000" w:rsidRPr="00000000">
          <w:rPr>
            <w:rFonts w:ascii="Times New Roman" w:cs="Times New Roman" w:eastAsia="Times New Roman" w:hAnsi="Times New Roman"/>
            <w:sz w:val="24"/>
            <w:szCs w:val="24"/>
            <w:rtl w:val="0"/>
          </w:rPr>
          <w:t xml:space="preserve">completely their fault </w:t>
        </w:r>
      </w:ins>
      <w:del w:author="Lucy Ma" w:id="56" w:date="2018-10-24T00:33:05Z">
        <w:commentRangeEnd w:id="40"/>
        <w:r w:rsidDel="00000000" w:rsidR="00000000" w:rsidRPr="00000000">
          <w:commentReference w:id="40"/>
        </w:r>
        <w:r w:rsidDel="00000000" w:rsidR="00000000" w:rsidRPr="00000000">
          <w:rPr>
            <w:rFonts w:ascii="Times New Roman" w:cs="Times New Roman" w:eastAsia="Times New Roman" w:hAnsi="Times New Roman"/>
            <w:sz w:val="24"/>
            <w:szCs w:val="24"/>
            <w:rtl w:val="0"/>
          </w:rPr>
          <w:delText xml:space="preserve">all on them</w:delText>
        </w:r>
      </w:del>
      <w:r w:rsidDel="00000000" w:rsidR="00000000" w:rsidRPr="00000000">
        <w:rPr>
          <w:rFonts w:ascii="Times New Roman" w:cs="Times New Roman" w:eastAsia="Times New Roman" w:hAnsi="Times New Roman"/>
          <w:sz w:val="24"/>
          <w:szCs w:val="24"/>
          <w:rtl w:val="0"/>
        </w:rPr>
        <w:t xml:space="preserve">? Or rather, were they victims of societal pressure? They were so disgusted by their actions, that in order to actually murder Nasar, the twins floated into </w:t>
      </w:r>
      <w:del w:author="Lucy Ma" w:id="57" w:date="2018-10-24T00:33:20Z">
        <w:commentRangeStart w:id="41"/>
        <w:r w:rsidDel="00000000" w:rsidR="00000000" w:rsidRPr="00000000">
          <w:rPr>
            <w:rFonts w:ascii="Times New Roman" w:cs="Times New Roman" w:eastAsia="Times New Roman" w:hAnsi="Times New Roman"/>
            <w:sz w:val="24"/>
            <w:szCs w:val="24"/>
            <w:rtl w:val="0"/>
          </w:rPr>
          <w:delText xml:space="preserve">an area of </w:delText>
        </w:r>
      </w:del>
      <w:commentRangeEnd w:id="41"/>
      <w:r w:rsidDel="00000000" w:rsidR="00000000" w:rsidRPr="00000000">
        <w:commentReference w:id="41"/>
      </w:r>
      <w:r w:rsidDel="00000000" w:rsidR="00000000" w:rsidRPr="00000000">
        <w:rPr>
          <w:rFonts w:ascii="Times New Roman" w:cs="Times New Roman" w:eastAsia="Times New Roman" w:hAnsi="Times New Roman"/>
          <w:sz w:val="24"/>
          <w:szCs w:val="24"/>
          <w:rtl w:val="0"/>
        </w:rPr>
        <w:t xml:space="preserve">subconsciousness as “they both kept on knifing him against the door with alternate and easy stabs, floating in the dazzling backwater they had found on the other side of fear” (118). There shouldn’t be any fear if one truly believe</w:t>
      </w:r>
      <w:ins w:author="Lucy Ma" w:id="58" w:date="2018-10-24T00:33:29Z">
        <w:commentRangeStart w:id="42"/>
        <w:r w:rsidDel="00000000" w:rsidR="00000000" w:rsidRPr="00000000">
          <w:rPr>
            <w:rFonts w:ascii="Times New Roman" w:cs="Times New Roman" w:eastAsia="Times New Roman" w:hAnsi="Times New Roman"/>
            <w:sz w:val="24"/>
            <w:szCs w:val="24"/>
            <w:rtl w:val="0"/>
          </w:rPr>
          <w:t xml:space="preserve">s</w:t>
        </w:r>
      </w:ins>
      <w:del w:author="Lucy Ma" w:id="58" w:date="2018-10-24T00:33:29Z">
        <w:commentRangeEnd w:id="42"/>
        <w:r w:rsidDel="00000000" w:rsidR="00000000" w:rsidRPr="00000000">
          <w:commentReference w:id="42"/>
        </w:r>
        <w:r w:rsidDel="00000000" w:rsidR="00000000" w:rsidRPr="00000000">
          <w:rPr>
            <w:rFonts w:ascii="Times New Roman" w:cs="Times New Roman" w:eastAsia="Times New Roman" w:hAnsi="Times New Roman"/>
            <w:sz w:val="24"/>
            <w:szCs w:val="24"/>
            <w:rtl w:val="0"/>
          </w:rPr>
          <w:delText xml:space="preserve">d</w:delText>
        </w:r>
      </w:del>
      <w:r w:rsidDel="00000000" w:rsidR="00000000" w:rsidRPr="00000000">
        <w:rPr>
          <w:rFonts w:ascii="Times New Roman" w:cs="Times New Roman" w:eastAsia="Times New Roman" w:hAnsi="Times New Roman"/>
          <w:sz w:val="24"/>
          <w:szCs w:val="24"/>
          <w:rtl w:val="0"/>
        </w:rPr>
        <w:t xml:space="preserve"> themself to be innocent. The Vicarios’ were aware of the wickedness </w:t>
      </w:r>
      <w:ins w:author="Lucy Ma" w:id="59" w:date="2018-10-24T00:33:34Z">
        <w:commentRangeStart w:id="43"/>
        <w:r w:rsidDel="00000000" w:rsidR="00000000" w:rsidRPr="00000000">
          <w:rPr>
            <w:rFonts w:ascii="Times New Roman" w:cs="Times New Roman" w:eastAsia="Times New Roman" w:hAnsi="Times New Roman"/>
            <w:sz w:val="24"/>
            <w:szCs w:val="24"/>
            <w:rtl w:val="0"/>
          </w:rPr>
          <w:t xml:space="preserve">of </w:t>
        </w:r>
      </w:ins>
      <w:del w:author="Lucy Ma" w:id="59" w:date="2018-10-24T00:33:34Z">
        <w:commentRangeEnd w:id="43"/>
        <w:r w:rsidDel="00000000" w:rsidR="00000000" w:rsidRPr="00000000">
          <w:commentReference w:id="43"/>
        </w:r>
        <w:r w:rsidDel="00000000" w:rsidR="00000000" w:rsidRPr="00000000">
          <w:rPr>
            <w:rFonts w:ascii="Times New Roman" w:cs="Times New Roman" w:eastAsia="Times New Roman" w:hAnsi="Times New Roman"/>
            <w:sz w:val="24"/>
            <w:szCs w:val="24"/>
            <w:rtl w:val="0"/>
          </w:rPr>
          <w:delText xml:space="preserve">in</w:delText>
        </w:r>
      </w:del>
      <w:r w:rsidDel="00000000" w:rsidR="00000000" w:rsidRPr="00000000">
        <w:rPr>
          <w:rFonts w:ascii="Times New Roman" w:cs="Times New Roman" w:eastAsia="Times New Roman" w:hAnsi="Times New Roman"/>
          <w:sz w:val="24"/>
          <w:szCs w:val="24"/>
          <w:rtl w:val="0"/>
        </w:rPr>
        <w:t xml:space="preserve"> their act. </w:t>
      </w:r>
      <w:ins w:author="Lucy Ma" w:id="60" w:date="2018-10-24T00:33:44Z">
        <w:commentRangeStart w:id="44"/>
        <w:r w:rsidDel="00000000" w:rsidR="00000000" w:rsidRPr="00000000">
          <w:rPr>
            <w:rFonts w:ascii="Times New Roman" w:cs="Times New Roman" w:eastAsia="Times New Roman" w:hAnsi="Times New Roman"/>
            <w:sz w:val="24"/>
            <w:szCs w:val="24"/>
            <w:rtl w:val="0"/>
          </w:rPr>
          <w:t xml:space="preserve">F</w:t>
        </w:r>
      </w:ins>
      <w:del w:author="Lucy Ma" w:id="60" w:date="2018-10-24T00:33:44Z">
        <w:commentRangeEnd w:id="44"/>
        <w:r w:rsidDel="00000000" w:rsidR="00000000" w:rsidRPr="00000000">
          <w:commentReference w:id="44"/>
        </w:r>
        <w:r w:rsidDel="00000000" w:rsidR="00000000" w:rsidRPr="00000000">
          <w:rPr>
            <w:rFonts w:ascii="Times New Roman" w:cs="Times New Roman" w:eastAsia="Times New Roman" w:hAnsi="Times New Roman"/>
            <w:sz w:val="24"/>
            <w:szCs w:val="24"/>
            <w:rtl w:val="0"/>
          </w:rPr>
          <w:delText xml:space="preserve">But f</w:delText>
        </w:r>
      </w:del>
      <w:r w:rsidDel="00000000" w:rsidR="00000000" w:rsidRPr="00000000">
        <w:rPr>
          <w:rFonts w:ascii="Times New Roman" w:cs="Times New Roman" w:eastAsia="Times New Roman" w:hAnsi="Times New Roman"/>
          <w:sz w:val="24"/>
          <w:szCs w:val="24"/>
          <w:rtl w:val="0"/>
        </w:rPr>
        <w:t xml:space="preserve">ear of societal image, shame, norms, and pressure, tore into the Vicario brothers’ morals, leading them to make the wrong decision. Although sympathy may be hard to come by, the reader can understand where the brothers’ distorted mentality came from, like when Clotilde Armenta </w:t>
      </w:r>
      <w:ins w:author="Lucy Ma" w:id="61" w:date="2018-10-24T00:33:50Z">
        <w:commentRangeStart w:id="45"/>
        <w:r w:rsidDel="00000000" w:rsidR="00000000" w:rsidRPr="00000000">
          <w:rPr>
            <w:rFonts w:ascii="Times New Roman" w:cs="Times New Roman" w:eastAsia="Times New Roman" w:hAnsi="Times New Roman"/>
            <w:sz w:val="24"/>
            <w:szCs w:val="24"/>
            <w:rtl w:val="0"/>
          </w:rPr>
          <w:t xml:space="preserve">grieves</w:t>
        </w:r>
      </w:ins>
      <w:del w:author="Lucy Ma" w:id="61" w:date="2018-10-24T00:33:50Z">
        <w:commentRangeEnd w:id="45"/>
        <w:r w:rsidDel="00000000" w:rsidR="00000000" w:rsidRPr="00000000">
          <w:commentReference w:id="45"/>
        </w:r>
        <w:r w:rsidDel="00000000" w:rsidR="00000000" w:rsidRPr="00000000">
          <w:rPr>
            <w:rFonts w:ascii="Times New Roman" w:cs="Times New Roman" w:eastAsia="Times New Roman" w:hAnsi="Times New Roman"/>
            <w:sz w:val="24"/>
            <w:szCs w:val="24"/>
            <w:rtl w:val="0"/>
          </w:rPr>
          <w:delText xml:space="preserve">grieved</w:delText>
        </w:r>
      </w:del>
      <w:r w:rsidDel="00000000" w:rsidR="00000000" w:rsidRPr="00000000">
        <w:rPr>
          <w:rFonts w:ascii="Times New Roman" w:cs="Times New Roman" w:eastAsia="Times New Roman" w:hAnsi="Times New Roman"/>
          <w:sz w:val="24"/>
          <w:szCs w:val="24"/>
          <w:rtl w:val="0"/>
        </w:rPr>
        <w:t xml:space="preserve"> for “those poor boys [and] the horrible duty that’s fallen on them” (57). Due to the </w:t>
      </w:r>
      <w:ins w:author="Lucy Ma" w:id="62" w:date="2018-10-24T00:33:57Z">
        <w:commentRangeStart w:id="46"/>
        <w:r w:rsidDel="00000000" w:rsidR="00000000" w:rsidRPr="00000000">
          <w:rPr>
            <w:rFonts w:ascii="Times New Roman" w:cs="Times New Roman" w:eastAsia="Times New Roman" w:hAnsi="Times New Roman"/>
            <w:sz w:val="24"/>
            <w:szCs w:val="24"/>
            <w:rtl w:val="0"/>
          </w:rPr>
          <w:t xml:space="preserve">pressure of cultural </w:t>
        </w:r>
      </w:ins>
      <w:del w:author="Lucy Ma" w:id="62" w:date="2018-10-24T00:33:57Z">
        <w:commentRangeEnd w:id="46"/>
        <w:r w:rsidDel="00000000" w:rsidR="00000000" w:rsidRPr="00000000">
          <w:commentReference w:id="46"/>
        </w:r>
        <w:r w:rsidDel="00000000" w:rsidR="00000000" w:rsidRPr="00000000">
          <w:rPr>
            <w:rFonts w:ascii="Times New Roman" w:cs="Times New Roman" w:eastAsia="Times New Roman" w:hAnsi="Times New Roman"/>
            <w:sz w:val="24"/>
            <w:szCs w:val="24"/>
            <w:rtl w:val="0"/>
          </w:rPr>
          <w:delText xml:space="preserve">heavy</w:delText>
        </w:r>
      </w:del>
      <w:r w:rsidDel="00000000" w:rsidR="00000000" w:rsidRPr="00000000">
        <w:rPr>
          <w:rFonts w:ascii="Times New Roman" w:cs="Times New Roman" w:eastAsia="Times New Roman" w:hAnsi="Times New Roman"/>
          <w:sz w:val="24"/>
          <w:szCs w:val="24"/>
          <w:rtl w:val="0"/>
        </w:rPr>
        <w:t xml:space="preserve"> machismo</w:t>
      </w:r>
      <w:del w:author="Lucy Ma" w:id="63" w:date="2018-10-24T00:34:04Z">
        <w:r w:rsidDel="00000000" w:rsidR="00000000" w:rsidRPr="00000000">
          <w:rPr>
            <w:rFonts w:ascii="Times New Roman" w:cs="Times New Roman" w:eastAsia="Times New Roman" w:hAnsi="Times New Roman"/>
            <w:sz w:val="24"/>
            <w:szCs w:val="24"/>
            <w:rtl w:val="0"/>
          </w:rPr>
          <w:delText xml:space="preserve"> within their culture</w:delText>
        </w:r>
      </w:del>
      <w:r w:rsidDel="00000000" w:rsidR="00000000" w:rsidRPr="00000000">
        <w:rPr>
          <w:rFonts w:ascii="Times New Roman" w:cs="Times New Roman" w:eastAsia="Times New Roman" w:hAnsi="Times New Roman"/>
          <w:sz w:val="24"/>
          <w:szCs w:val="24"/>
          <w:rtl w:val="0"/>
        </w:rPr>
        <w:t xml:space="preserve">, the Vicario brothers had almost no choice but to react the way they did. Both Santiago Nasar’s fate and the brothers’ fates were sealed the moment they realized that honor was at stake.</w:t>
      </w:r>
    </w:p>
    <w:p w:rsidR="00000000" w:rsidDel="00000000" w:rsidP="00000000" w:rsidRDefault="00000000" w:rsidRPr="00000000" w14:paraId="00000008">
      <w:pPr>
        <w:pageBreakBefore w:val="0"/>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Humans like to think of themselves as the heroes of their narratives. </w:t>
      </w:r>
      <w:del w:author="Lucy Ma" w:id="64" w:date="2018-10-24T00:34:22Z">
        <w:commentRangeStart w:id="47"/>
        <w:r w:rsidDel="00000000" w:rsidR="00000000" w:rsidRPr="00000000">
          <w:rPr>
            <w:rFonts w:ascii="Times New Roman" w:cs="Times New Roman" w:eastAsia="Times New Roman" w:hAnsi="Times New Roman"/>
            <w:sz w:val="24"/>
            <w:szCs w:val="24"/>
            <w:rtl w:val="0"/>
          </w:rPr>
          <w:delText xml:space="preserve">Inspired by clichés like ‘the world is your oyster!’ and ‘you can be anything!,’ they usually set off to attempt to be the best person they can be. It’s not like most people grow up wanting to be a dictator, a murderer, or that one really strict conservative grandma. </w:delText>
        </w:r>
      </w:del>
      <w:commentRangeEnd w:id="47"/>
      <w:r w:rsidDel="00000000" w:rsidR="00000000" w:rsidRPr="00000000">
        <w:commentReference w:id="47"/>
      </w:r>
      <w:r w:rsidDel="00000000" w:rsidR="00000000" w:rsidRPr="00000000">
        <w:rPr>
          <w:rFonts w:ascii="Times New Roman" w:cs="Times New Roman" w:eastAsia="Times New Roman" w:hAnsi="Times New Roman"/>
          <w:sz w:val="24"/>
          <w:szCs w:val="24"/>
          <w:rtl w:val="0"/>
        </w:rPr>
        <w:t xml:space="preserve">But the truth is, there’s a bit of a villain in every person. </w:t>
      </w:r>
      <w:r w:rsidDel="00000000" w:rsidR="00000000" w:rsidRPr="00000000">
        <w:rPr>
          <w:rFonts w:ascii="Times New Roman" w:cs="Times New Roman" w:eastAsia="Times New Roman" w:hAnsi="Times New Roman"/>
          <w:i w:val="1"/>
          <w:sz w:val="24"/>
          <w:szCs w:val="24"/>
          <w:rtl w:val="0"/>
        </w:rPr>
        <w:t xml:space="preserve">Their Eyes Were Watching God</w:t>
      </w:r>
      <w:r w:rsidDel="00000000" w:rsidR="00000000" w:rsidRPr="00000000">
        <w:rPr>
          <w:rFonts w:ascii="Times New Roman" w:cs="Times New Roman" w:eastAsia="Times New Roman" w:hAnsi="Times New Roman"/>
          <w:sz w:val="24"/>
          <w:szCs w:val="24"/>
          <w:rtl w:val="0"/>
        </w:rPr>
        <w:t xml:space="preserve">, by Zora Neale Hurston, </w:t>
      </w:r>
      <w:r w:rsidDel="00000000" w:rsidR="00000000" w:rsidRPr="00000000">
        <w:rPr>
          <w:rFonts w:ascii="Times New Roman" w:cs="Times New Roman" w:eastAsia="Times New Roman" w:hAnsi="Times New Roman"/>
          <w:i w:val="1"/>
          <w:sz w:val="24"/>
          <w:szCs w:val="24"/>
          <w:rtl w:val="0"/>
        </w:rPr>
        <w:t xml:space="preserve">Antigone</w:t>
      </w:r>
      <w:r w:rsidDel="00000000" w:rsidR="00000000" w:rsidRPr="00000000">
        <w:rPr>
          <w:rFonts w:ascii="Times New Roman" w:cs="Times New Roman" w:eastAsia="Times New Roman" w:hAnsi="Times New Roman"/>
          <w:sz w:val="24"/>
          <w:szCs w:val="24"/>
          <w:rtl w:val="0"/>
        </w:rPr>
        <w:t xml:space="preserve">, by Sophocles, and </w:t>
      </w:r>
      <w:r w:rsidDel="00000000" w:rsidR="00000000" w:rsidRPr="00000000">
        <w:rPr>
          <w:rFonts w:ascii="Times New Roman" w:cs="Times New Roman" w:eastAsia="Times New Roman" w:hAnsi="Times New Roman"/>
          <w:i w:val="1"/>
          <w:sz w:val="24"/>
          <w:szCs w:val="24"/>
          <w:rtl w:val="0"/>
        </w:rPr>
        <w:t xml:space="preserve">Chronicle of a Death Foretold</w:t>
      </w:r>
      <w:r w:rsidDel="00000000" w:rsidR="00000000" w:rsidRPr="00000000">
        <w:rPr>
          <w:rFonts w:ascii="Times New Roman" w:cs="Times New Roman" w:eastAsia="Times New Roman" w:hAnsi="Times New Roman"/>
          <w:sz w:val="24"/>
          <w:szCs w:val="24"/>
          <w:rtl w:val="0"/>
        </w:rPr>
        <w:t xml:space="preserve">, by Gabriel García Márquez, reveal both the best and the worst in their antagonists. From an overprotective guardian, to a king striving for a peaceful orderly kingdom, to two young men </w:t>
      </w:r>
      <w:ins w:author="Lucy Ma" w:id="65" w:date="2018-10-24T00:34:35Z">
        <w:commentRangeStart w:id="48"/>
        <w:r w:rsidDel="00000000" w:rsidR="00000000" w:rsidRPr="00000000">
          <w:rPr>
            <w:rFonts w:ascii="Times New Roman" w:cs="Times New Roman" w:eastAsia="Times New Roman" w:hAnsi="Times New Roman"/>
            <w:sz w:val="24"/>
            <w:szCs w:val="24"/>
            <w:rtl w:val="0"/>
          </w:rPr>
          <w:t xml:space="preserve">struggling to conform to societal pressure</w:t>
        </w:r>
      </w:ins>
      <w:del w:author="Lucy Ma" w:id="65" w:date="2018-10-24T00:34:35Z">
        <w:commentRangeEnd w:id="48"/>
        <w:r w:rsidDel="00000000" w:rsidR="00000000" w:rsidRPr="00000000">
          <w:commentReference w:id="48"/>
        </w:r>
        <w:r w:rsidDel="00000000" w:rsidR="00000000" w:rsidRPr="00000000">
          <w:rPr>
            <w:rFonts w:ascii="Times New Roman" w:cs="Times New Roman" w:eastAsia="Times New Roman" w:hAnsi="Times New Roman"/>
            <w:sz w:val="24"/>
            <w:szCs w:val="24"/>
            <w:rtl w:val="0"/>
          </w:rPr>
          <w:delText xml:space="preserve">just trying to fit in with society</w:delText>
        </w:r>
      </w:del>
      <w:r w:rsidDel="00000000" w:rsidR="00000000" w:rsidRPr="00000000">
        <w:rPr>
          <w:rFonts w:ascii="Times New Roman" w:cs="Times New Roman" w:eastAsia="Times New Roman" w:hAnsi="Times New Roman"/>
          <w:sz w:val="24"/>
          <w:szCs w:val="24"/>
          <w:rtl w:val="0"/>
        </w:rPr>
        <w:t xml:space="preserve">, Nanny, Creon, and the Vicario brothers all start with good intentions. They are not just defined by their antagonist characteristics. Over the course of the novels, these characters actually fit the definition of a tragic hero. It turns out that these characters, these tragic heroes, do not only have tragic flaws, but more specifically, they have fatal fears. These fears </w:t>
      </w:r>
      <w:ins w:author="Lucy Ma" w:id="66" w:date="2018-10-24T00:34:54Z">
        <w:commentRangeStart w:id="49"/>
        <w:r w:rsidDel="00000000" w:rsidR="00000000" w:rsidRPr="00000000">
          <w:rPr>
            <w:rFonts w:ascii="Times New Roman" w:cs="Times New Roman" w:eastAsia="Times New Roman" w:hAnsi="Times New Roman"/>
            <w:sz w:val="24"/>
            <w:szCs w:val="24"/>
            <w:rtl w:val="0"/>
          </w:rPr>
          <w:t xml:space="preserve">influence</w:t>
        </w:r>
      </w:ins>
      <w:del w:author="Lucy Ma" w:id="66" w:date="2018-10-24T00:34:54Z">
        <w:commentRangeEnd w:id="49"/>
        <w:r w:rsidDel="00000000" w:rsidR="00000000" w:rsidRPr="00000000">
          <w:commentReference w:id="49"/>
        </w:r>
        <w:r w:rsidDel="00000000" w:rsidR="00000000" w:rsidRPr="00000000">
          <w:rPr>
            <w:rFonts w:ascii="Times New Roman" w:cs="Times New Roman" w:eastAsia="Times New Roman" w:hAnsi="Times New Roman"/>
            <w:sz w:val="24"/>
            <w:szCs w:val="24"/>
            <w:rtl w:val="0"/>
          </w:rPr>
          <w:delText xml:space="preserve">dominate</w:delText>
        </w:r>
      </w:del>
      <w:r w:rsidDel="00000000" w:rsidR="00000000" w:rsidRPr="00000000">
        <w:rPr>
          <w:rFonts w:ascii="Times New Roman" w:cs="Times New Roman" w:eastAsia="Times New Roman" w:hAnsi="Times New Roman"/>
          <w:sz w:val="24"/>
          <w:szCs w:val="24"/>
          <w:rtl w:val="0"/>
        </w:rPr>
        <w:t xml:space="preserve"> their </w:t>
      </w:r>
      <w:ins w:author="Lucy Ma" w:id="67" w:date="2018-10-24T00:34:57Z">
        <w:commentRangeStart w:id="50"/>
        <w:r w:rsidDel="00000000" w:rsidR="00000000" w:rsidRPr="00000000">
          <w:rPr>
            <w:rFonts w:ascii="Times New Roman" w:cs="Times New Roman" w:eastAsia="Times New Roman" w:hAnsi="Times New Roman"/>
            <w:sz w:val="24"/>
            <w:szCs w:val="24"/>
            <w:rtl w:val="0"/>
          </w:rPr>
          <w:t xml:space="preserve">actions</w:t>
        </w:r>
      </w:ins>
      <w:del w:author="Lucy Ma" w:id="67" w:date="2018-10-24T00:34:57Z">
        <w:commentRangeEnd w:id="50"/>
        <w:r w:rsidDel="00000000" w:rsidR="00000000" w:rsidRPr="00000000">
          <w:commentReference w:id="50"/>
        </w:r>
        <w:r w:rsidDel="00000000" w:rsidR="00000000" w:rsidRPr="00000000">
          <w:rPr>
            <w:rFonts w:ascii="Times New Roman" w:cs="Times New Roman" w:eastAsia="Times New Roman" w:hAnsi="Times New Roman"/>
            <w:sz w:val="24"/>
            <w:szCs w:val="24"/>
            <w:rtl w:val="0"/>
          </w:rPr>
          <w:delText xml:space="preserve">roles</w:delText>
        </w:r>
      </w:del>
      <w:r w:rsidDel="00000000" w:rsidR="00000000" w:rsidRPr="00000000">
        <w:rPr>
          <w:rFonts w:ascii="Times New Roman" w:cs="Times New Roman" w:eastAsia="Times New Roman" w:hAnsi="Times New Roman"/>
          <w:sz w:val="24"/>
          <w:szCs w:val="24"/>
          <w:rtl w:val="0"/>
        </w:rPr>
        <w:t xml:space="preserve"> within each story, and as readers encounter them, they often forget that fear is not just unique to villains. It’s a very present ghost haunting all of humanity </w:t>
      </w:r>
      <w:del w:author="Lucy Ma" w:id="68" w:date="2018-10-24T00:35:07Z">
        <w:commentRangeStart w:id="51"/>
        <w:r w:rsidDel="00000000" w:rsidR="00000000" w:rsidRPr="00000000">
          <w:rPr>
            <w:rFonts w:ascii="Times New Roman" w:cs="Times New Roman" w:eastAsia="Times New Roman" w:hAnsi="Times New Roman"/>
            <w:sz w:val="24"/>
            <w:szCs w:val="24"/>
            <w:rtl w:val="0"/>
          </w:rPr>
          <w:delText xml:space="preserve">from time to time </w:delText>
        </w:r>
      </w:del>
      <w:commentRangeEnd w:id="51"/>
      <w:r w:rsidDel="00000000" w:rsidR="00000000" w:rsidRPr="00000000">
        <w:commentReference w:id="51"/>
      </w:r>
      <w:r w:rsidDel="00000000" w:rsidR="00000000" w:rsidRPr="00000000">
        <w:rPr>
          <w:rFonts w:ascii="Times New Roman" w:cs="Times New Roman" w:eastAsia="Times New Roman" w:hAnsi="Times New Roman"/>
          <w:sz w:val="24"/>
          <w:szCs w:val="24"/>
          <w:rtl w:val="0"/>
        </w:rPr>
        <w:t xml:space="preserve">and these characters are so universally </w:t>
      </w:r>
      <w:ins w:author="Lucy Ma" w:id="69" w:date="2018-10-24T00:35:11Z">
        <w:commentRangeStart w:id="52"/>
        <w:r w:rsidDel="00000000" w:rsidR="00000000" w:rsidRPr="00000000">
          <w:rPr>
            <w:rFonts w:ascii="Times New Roman" w:cs="Times New Roman" w:eastAsia="Times New Roman" w:hAnsi="Times New Roman"/>
            <w:sz w:val="24"/>
            <w:szCs w:val="24"/>
            <w:rtl w:val="0"/>
          </w:rPr>
          <w:t xml:space="preserve">identifiable</w:t>
        </w:r>
      </w:ins>
      <w:del w:author="Lucy Ma" w:id="69" w:date="2018-10-24T00:35:11Z">
        <w:commentRangeEnd w:id="52"/>
        <w:r w:rsidDel="00000000" w:rsidR="00000000" w:rsidRPr="00000000">
          <w:commentReference w:id="52"/>
        </w:r>
        <w:r w:rsidDel="00000000" w:rsidR="00000000" w:rsidRPr="00000000">
          <w:rPr>
            <w:rFonts w:ascii="Times New Roman" w:cs="Times New Roman" w:eastAsia="Times New Roman" w:hAnsi="Times New Roman"/>
            <w:sz w:val="24"/>
            <w:szCs w:val="24"/>
            <w:rtl w:val="0"/>
          </w:rPr>
          <w:delText xml:space="preserve">relatable</w:delText>
        </w:r>
      </w:del>
      <w:r w:rsidDel="00000000" w:rsidR="00000000" w:rsidRPr="00000000">
        <w:rPr>
          <w:rFonts w:ascii="Times New Roman" w:cs="Times New Roman" w:eastAsia="Times New Roman" w:hAnsi="Times New Roman"/>
          <w:sz w:val="24"/>
          <w:szCs w:val="24"/>
          <w:rtl w:val="0"/>
        </w:rPr>
        <w:t xml:space="preserve">. </w:t>
      </w:r>
      <w:ins w:author="Lucy Ma" w:id="70" w:date="2018-10-24T00:35:20Z">
        <w:commentRangeStart w:id="53"/>
        <w:r w:rsidDel="00000000" w:rsidR="00000000" w:rsidRPr="00000000">
          <w:rPr>
            <w:rFonts w:ascii="Times New Roman" w:cs="Times New Roman" w:eastAsia="Times New Roman" w:hAnsi="Times New Roman"/>
            <w:sz w:val="24"/>
            <w:szCs w:val="24"/>
            <w:rtl w:val="0"/>
          </w:rPr>
          <w:t xml:space="preserve">Readers identify in the f</w:t>
        </w:r>
      </w:ins>
      <w:del w:author="Lucy Ma" w:id="70" w:date="2018-10-24T00:35:20Z">
        <w:commentRangeEnd w:id="53"/>
        <w:r w:rsidDel="00000000" w:rsidR="00000000" w:rsidRPr="00000000">
          <w:commentReference w:id="53"/>
        </w:r>
        <w:r w:rsidDel="00000000" w:rsidR="00000000" w:rsidRPr="00000000">
          <w:rPr>
            <w:rFonts w:ascii="Times New Roman" w:cs="Times New Roman" w:eastAsia="Times New Roman" w:hAnsi="Times New Roman"/>
            <w:sz w:val="24"/>
            <w:szCs w:val="24"/>
            <w:rtl w:val="0"/>
          </w:rPr>
          <w:delText xml:space="preserve">F</w:delText>
        </w:r>
      </w:del>
      <w:r w:rsidDel="00000000" w:rsidR="00000000" w:rsidRPr="00000000">
        <w:rPr>
          <w:rFonts w:ascii="Times New Roman" w:cs="Times New Roman" w:eastAsia="Times New Roman" w:hAnsi="Times New Roman"/>
          <w:sz w:val="24"/>
          <w:szCs w:val="24"/>
          <w:rtl w:val="0"/>
        </w:rPr>
        <w:t xml:space="preserve">ear of risk, whether it be asking a crush to prom or journeying on a quest for true love. </w:t>
      </w:r>
      <w:ins w:author="Lucy Ma" w:id="71" w:date="2018-10-24T00:35:30Z">
        <w:commentRangeStart w:id="54"/>
        <w:r w:rsidDel="00000000" w:rsidR="00000000" w:rsidRPr="00000000">
          <w:rPr>
            <w:rFonts w:ascii="Times New Roman" w:cs="Times New Roman" w:eastAsia="Times New Roman" w:hAnsi="Times New Roman"/>
            <w:sz w:val="24"/>
            <w:szCs w:val="24"/>
            <w:rtl w:val="0"/>
          </w:rPr>
          <w:t xml:space="preserve">Readers identify in the f</w:t>
        </w:r>
      </w:ins>
      <w:del w:author="Lucy Ma" w:id="71" w:date="2018-10-24T00:35:30Z">
        <w:commentRangeEnd w:id="54"/>
        <w:r w:rsidDel="00000000" w:rsidR="00000000" w:rsidRPr="00000000">
          <w:commentReference w:id="54"/>
        </w:r>
        <w:r w:rsidDel="00000000" w:rsidR="00000000" w:rsidRPr="00000000">
          <w:rPr>
            <w:rFonts w:ascii="Times New Roman" w:cs="Times New Roman" w:eastAsia="Times New Roman" w:hAnsi="Times New Roman"/>
            <w:sz w:val="24"/>
            <w:szCs w:val="24"/>
            <w:rtl w:val="0"/>
          </w:rPr>
          <w:delText xml:space="preserve">F</w:delText>
        </w:r>
      </w:del>
      <w:r w:rsidDel="00000000" w:rsidR="00000000" w:rsidRPr="00000000">
        <w:rPr>
          <w:rFonts w:ascii="Times New Roman" w:cs="Times New Roman" w:eastAsia="Times New Roman" w:hAnsi="Times New Roman"/>
          <w:sz w:val="24"/>
          <w:szCs w:val="24"/>
          <w:rtl w:val="0"/>
        </w:rPr>
        <w:t xml:space="preserve">ear of chaos, whether it be controlling a group project or of defying order to do the right thing. </w:t>
      </w:r>
      <w:ins w:author="Lucy Ma" w:id="72" w:date="2018-10-24T00:36:01Z">
        <w:commentRangeStart w:id="55"/>
        <w:r w:rsidDel="00000000" w:rsidR="00000000" w:rsidRPr="00000000">
          <w:rPr>
            <w:rFonts w:ascii="Times New Roman" w:cs="Times New Roman" w:eastAsia="Times New Roman" w:hAnsi="Times New Roman"/>
            <w:sz w:val="24"/>
            <w:szCs w:val="24"/>
            <w:rtl w:val="0"/>
          </w:rPr>
          <w:t xml:space="preserve">Readers identify in the f</w:t>
        </w:r>
      </w:ins>
      <w:del w:author="Lucy Ma" w:id="72" w:date="2018-10-24T00:36:01Z">
        <w:commentRangeEnd w:id="55"/>
        <w:r w:rsidDel="00000000" w:rsidR="00000000" w:rsidRPr="00000000">
          <w:commentReference w:id="55"/>
        </w:r>
        <w:r w:rsidDel="00000000" w:rsidR="00000000" w:rsidRPr="00000000">
          <w:rPr>
            <w:rFonts w:ascii="Times New Roman" w:cs="Times New Roman" w:eastAsia="Times New Roman" w:hAnsi="Times New Roman"/>
            <w:sz w:val="24"/>
            <w:szCs w:val="24"/>
            <w:rtl w:val="0"/>
          </w:rPr>
          <w:delText xml:space="preserve">F</w:delText>
        </w:r>
      </w:del>
      <w:r w:rsidDel="00000000" w:rsidR="00000000" w:rsidRPr="00000000">
        <w:rPr>
          <w:rFonts w:ascii="Times New Roman" w:cs="Times New Roman" w:eastAsia="Times New Roman" w:hAnsi="Times New Roman"/>
          <w:sz w:val="24"/>
          <w:szCs w:val="24"/>
          <w:rtl w:val="0"/>
        </w:rPr>
        <w:t xml:space="preserve">ear of society, whether it be conforming to peer pressure or refusing to bend for others. We all want to be Janie and not Nanny, Antigone and not Creon, and anyone but the Vicario brothers</w:t>
      </w:r>
      <w:del w:author="Lucy Ma" w:id="73" w:date="2018-10-24T00:37:02Z">
        <w:commentRangeStart w:id="56"/>
        <w:r w:rsidDel="00000000" w:rsidR="00000000" w:rsidRPr="00000000">
          <w:rPr>
            <w:rFonts w:ascii="Times New Roman" w:cs="Times New Roman" w:eastAsia="Times New Roman" w:hAnsi="Times New Roman"/>
            <w:sz w:val="24"/>
            <w:szCs w:val="24"/>
            <w:rtl w:val="0"/>
          </w:rPr>
          <w:delText xml:space="preserve"> or Nasar</w:delText>
        </w:r>
      </w:del>
      <w:commentRangeEnd w:id="56"/>
      <w:r w:rsidDel="00000000" w:rsidR="00000000" w:rsidRPr="00000000">
        <w:commentReference w:id="56"/>
      </w:r>
      <w:r w:rsidDel="00000000" w:rsidR="00000000" w:rsidRPr="00000000">
        <w:rPr>
          <w:rFonts w:ascii="Times New Roman" w:cs="Times New Roman" w:eastAsia="Times New Roman" w:hAnsi="Times New Roman"/>
          <w:sz w:val="24"/>
          <w:szCs w:val="24"/>
          <w:rtl w:val="0"/>
        </w:rPr>
        <w:t xml:space="preserve">. But frankly, that’s impossible. Perhaps the reason humanity loves to hate villains so much is because they boldly reveal their most hidden controversial and conflicted feelings. They show us how much humans fear the truth </w:t>
      </w:r>
      <w:ins w:author="Lucy Ma" w:id="74" w:date="2018-10-24T00:37:15Z">
        <w:commentRangeStart w:id="57"/>
        <w:r w:rsidDel="00000000" w:rsidR="00000000" w:rsidRPr="00000000">
          <w:rPr>
            <w:rFonts w:ascii="Times New Roman" w:cs="Times New Roman" w:eastAsia="Times New Roman" w:hAnsi="Times New Roman"/>
            <w:sz w:val="24"/>
            <w:szCs w:val="24"/>
            <w:rtl w:val="0"/>
          </w:rPr>
          <w:t xml:space="preserve">in their own lives; we crucify these villains because they possess the very traits we despise in ourselves.</w:t>
        </w:r>
      </w:ins>
      <w:del w:author="Lucy Ma" w:id="74" w:date="2018-10-24T00:37:15Z">
        <w:commentRangeEnd w:id="57"/>
        <w:r w:rsidDel="00000000" w:rsidR="00000000" w:rsidRPr="00000000">
          <w:commentReference w:id="57"/>
        </w:r>
        <w:r w:rsidDel="00000000" w:rsidR="00000000" w:rsidRPr="00000000">
          <w:rPr>
            <w:rFonts w:ascii="Times New Roman" w:cs="Times New Roman" w:eastAsia="Times New Roman" w:hAnsi="Times New Roman"/>
            <w:sz w:val="24"/>
            <w:szCs w:val="24"/>
            <w:rtl w:val="0"/>
          </w:rPr>
          <w:delText xml:space="preserve">and themselves</w:delText>
        </w:r>
      </w:del>
      <w:r w:rsidDel="00000000" w:rsidR="00000000" w:rsidRPr="00000000">
        <w:rPr>
          <w:rFonts w:ascii="Times New Roman" w:cs="Times New Roman" w:eastAsia="Times New Roman" w:hAnsi="Times New Roman"/>
          <w:sz w:val="24"/>
          <w:szCs w:val="24"/>
          <w:rtl w:val="0"/>
        </w:rPr>
        <w:t xml:space="preserve">. But that’s the beauty of these pieces of literature. They evoke discourse and discussion. They throw readers off their pedestals and demand that they identify with the most shocking thing: a villain</w:t>
      </w:r>
    </w:p>
    <w:p w:rsidR="00000000" w:rsidDel="00000000" w:rsidP="00000000" w:rsidRDefault="00000000" w:rsidRPr="00000000" w14:paraId="00000009">
      <w:pPr>
        <w:pageBreakBefore w:val="0"/>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pageBreakBefore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Works Cited</w:t>
      </w:r>
    </w:p>
    <w:p w:rsidR="00000000" w:rsidDel="00000000" w:rsidP="00000000" w:rsidRDefault="00000000" w:rsidRPr="00000000" w14:paraId="0000000B">
      <w:pPr>
        <w:pageBreakBefore w:val="0"/>
        <w:spacing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Hurston, Zora. </w:t>
      </w:r>
      <w:r w:rsidDel="00000000" w:rsidR="00000000" w:rsidRPr="00000000">
        <w:rPr>
          <w:rFonts w:ascii="Times New Roman" w:cs="Times New Roman" w:eastAsia="Times New Roman" w:hAnsi="Times New Roman"/>
          <w:i w:val="1"/>
          <w:sz w:val="24"/>
          <w:szCs w:val="24"/>
          <w:rtl w:val="0"/>
        </w:rPr>
        <w:t xml:space="preserve">Their Eyes Were Watching God</w:t>
      </w:r>
      <w:r w:rsidDel="00000000" w:rsidR="00000000" w:rsidRPr="00000000">
        <w:rPr>
          <w:rFonts w:ascii="Times New Roman" w:cs="Times New Roman" w:eastAsia="Times New Roman" w:hAnsi="Times New Roman"/>
          <w:sz w:val="24"/>
          <w:szCs w:val="24"/>
          <w:rtl w:val="0"/>
        </w:rPr>
        <w:t xml:space="preserve">. 1937. HarperCollins Publishers. New York.</w:t>
      </w:r>
    </w:p>
    <w:p w:rsidR="00000000" w:rsidDel="00000000" w:rsidP="00000000" w:rsidRDefault="00000000" w:rsidRPr="00000000" w14:paraId="0000000C">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Márquez, Gabriel. </w:t>
      </w:r>
      <w:r w:rsidDel="00000000" w:rsidR="00000000" w:rsidRPr="00000000">
        <w:rPr>
          <w:rFonts w:ascii="Times New Roman" w:cs="Times New Roman" w:eastAsia="Times New Roman" w:hAnsi="Times New Roman"/>
          <w:i w:val="1"/>
          <w:sz w:val="24"/>
          <w:szCs w:val="24"/>
          <w:rtl w:val="0"/>
        </w:rPr>
        <w:t xml:space="preserve">Chronicle of a Death Foretold</w:t>
      </w:r>
      <w:r w:rsidDel="00000000" w:rsidR="00000000" w:rsidRPr="00000000">
        <w:rPr>
          <w:rFonts w:ascii="Times New Roman" w:cs="Times New Roman" w:eastAsia="Times New Roman" w:hAnsi="Times New Roman"/>
          <w:sz w:val="24"/>
          <w:szCs w:val="24"/>
          <w:rtl w:val="0"/>
        </w:rPr>
        <w:t xml:space="preserve">. 1982. Random House, Inc. New York</w:t>
      </w:r>
    </w:p>
    <w:p w:rsidR="00000000" w:rsidDel="00000000" w:rsidP="00000000" w:rsidRDefault="00000000" w:rsidRPr="00000000" w14:paraId="0000000D">
      <w:pPr>
        <w:pageBreakBefore w:val="0"/>
        <w:spacing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Sophocles. </w:t>
      </w:r>
      <w:r w:rsidDel="00000000" w:rsidR="00000000" w:rsidRPr="00000000">
        <w:rPr>
          <w:rFonts w:ascii="Times New Roman" w:cs="Times New Roman" w:eastAsia="Times New Roman" w:hAnsi="Times New Roman"/>
          <w:i w:val="1"/>
          <w:sz w:val="24"/>
          <w:szCs w:val="24"/>
          <w:rtl w:val="0"/>
        </w:rPr>
        <w:t xml:space="preserve">Antigone</w:t>
      </w:r>
      <w:r w:rsidDel="00000000" w:rsidR="00000000" w:rsidRPr="00000000">
        <w:rPr>
          <w:rFonts w:ascii="Times New Roman" w:cs="Times New Roman" w:eastAsia="Times New Roman" w:hAnsi="Times New Roman"/>
          <w:sz w:val="24"/>
          <w:szCs w:val="24"/>
          <w:rtl w:val="0"/>
        </w:rPr>
        <w:t xml:space="preserve">. 1939. Houghton Mifflin Harcourt Publishing Company. New York.</w:t>
      </w:r>
    </w:p>
    <w:p w:rsidR="00000000" w:rsidDel="00000000" w:rsidP="00000000" w:rsidRDefault="00000000" w:rsidRPr="00000000" w14:paraId="0000000E">
      <w:pPr>
        <w:pageBreakBefore w:val="0"/>
        <w:spacing w:line="3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pageBreakBefore w:val="0"/>
        <w:spacing w:line="3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pageBreakBefore w:val="0"/>
        <w:spacing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 Paragraph:</w:t>
      </w:r>
    </w:p>
    <w:p w:rsidR="00000000" w:rsidDel="00000000" w:rsidP="00000000" w:rsidRDefault="00000000" w:rsidRPr="00000000" w14:paraId="00000011">
      <w:pPr>
        <w:pageBreakBefore w:val="0"/>
        <w:spacing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my original essay, my biggest issues were the introductory paragraph and the concluding paragraph. That’s where I put most of my focus on. Throughout the rest of the essay, I just made some minor edits on word choice, grammar and mechanics, and syntax. I think my biggest issue in the original draft was that I used too much “fluff” and my tone was off. This time around, I wanted my paper to be purely analytical, getting straight to the point and the important evidence and analysis. That’s the mindset I used when I edited my introductory paragraph, cutting out the first few lines and replacing them with more formal sentences. That’s also how I edited to conclusion paragraph and I got rid of the beginning fluff informal tone. Throughout the main body paragraphs, I mostly went off of the comments made on the first draft and honed in on my word choice. I realized that the actual definition of a lot of my words that I used didn’t fit in the context of what I was trying to write. For instance, relatable doesn’t mean what I wanted it to mean. I wanted it to mean how many people can sympathize with the actions of the villains. In the end, I used “identify,” because that was more applicable and fitting. Humans can identify within the villains a little bit of themselves.</w:t>
      </w:r>
      <w:r w:rsidDel="00000000" w:rsidR="00000000" w:rsidRPr="00000000">
        <w:rPr>
          <w:rtl w:val="0"/>
        </w:rPr>
      </w:r>
    </w:p>
    <w:sectPr>
      <w:headerReference r:id="rId7" w:type="default"/>
      <w:pgSz w:h="15840" w:w="12240" w:orient="portrait"/>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Lucy Ma" w:id="1" w:date="2018-10-24T00:43:41Z">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Repetitive word usage</w:t>
      </w:r>
    </w:p>
  </w:comment>
  <w:comment w:author="Lucy Ma" w:id="30" w:date="2018-10-24T00:59:11Z">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better word (warped sounds informal)</w:t>
      </w:r>
    </w:p>
  </w:comment>
  <w:comment w:author="Lucy Ma" w:id="17" w:date="2018-10-24T00:56:35Z">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fixed word choice, makes more sense</w:t>
      </w:r>
    </w:p>
  </w:comment>
  <w:comment w:author="Lucy Ma" w:id="37" w:date="2018-10-24T01:00:20Z">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fixed grammar</w:t>
      </w:r>
    </w:p>
  </w:comment>
  <w:comment w:author="Lucy Ma" w:id="29" w:date="2018-10-24T00:59:00Z">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fixed coordinating conjunction</w:t>
      </w:r>
    </w:p>
  </w:comment>
  <w:comment w:author="Lucy Ma" w:id="39" w:date="2018-10-24T01:00:34Z">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fixed coordinating conjunction</w:t>
      </w:r>
    </w:p>
  </w:comment>
  <w:comment w:author="Lucy Ma" w:id="32" w:date="2018-10-24T00:59:36Z">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better word choice, definition fits better</w:t>
      </w:r>
    </w:p>
  </w:comment>
  <w:comment w:author="Lucy Ma" w:id="38" w:date="2018-10-24T01:00:26Z">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fixed tense</w:t>
      </w:r>
    </w:p>
  </w:comment>
  <w:comment w:author="Lucy Ma" w:id="2" w:date="2018-10-24T00:44:17Z">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Fixed a convoluted sentence/confusing syntax.</w:t>
      </w:r>
    </w:p>
  </w:comment>
  <w:comment w:author="Lucy Ma" w:id="31" w:date="2018-10-24T00:59:25Z">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fixed grammar</w:t>
      </w:r>
    </w:p>
  </w:comment>
  <w:comment w:author="Lucy Ma" w:id="49" w:date="2018-10-24T01:03:01Z">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applies to the paper more</w:t>
      </w:r>
    </w:p>
  </w:comment>
  <w:comment w:author="Lucy Ma" w:id="40" w:date="2018-10-24T01:00:52Z">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fixed tone, "all on them" sounds too casual/informal</w:t>
      </w:r>
    </w:p>
  </w:comment>
  <w:comment w:author="Lucy Ma" w:id="51" w:date="2018-10-24T01:03:19Z">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unnecessary/informal</w:t>
      </w:r>
    </w:p>
  </w:comment>
  <w:comment w:author="Lucy Ma" w:id="42" w:date="2018-10-24T01:01:07Z">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fixed tense</w:t>
      </w:r>
    </w:p>
  </w:comment>
  <w:comment w:author="Lucy Ma" w:id="50" w:date="2018-10-24T01:03:08Z">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applies to paper more</w:t>
      </w:r>
    </w:p>
  </w:comment>
  <w:comment w:author="Lucy Ma" w:id="41" w:date="2018-10-24T01:01:00Z">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unnecessary</w:t>
      </w:r>
    </w:p>
  </w:comment>
  <w:comment w:author="Lucy Ma" w:id="53" w:date="2018-10-24T01:03:50Z">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fixed fragment</w:t>
      </w:r>
    </w:p>
  </w:comment>
  <w:comment w:author="Lucy Ma" w:id="10" w:date="2018-10-24T00:51:59Z">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fixed mechanics</w:t>
      </w:r>
    </w:p>
  </w:comment>
  <w:comment w:author="Lucy Ma" w:id="44" w:date="2018-10-24T01:01:28Z">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fixed coordinating conjunction</w:t>
      </w:r>
    </w:p>
  </w:comment>
  <w:comment w:author="Lucy Ma" w:id="52" w:date="2018-10-24T01:03:27Z">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much better word, definition of relatable doesn't fit.</w:t>
      </w:r>
    </w:p>
  </w:comment>
  <w:comment w:author="Lucy Ma" w:id="43" w:date="2018-10-24T01:01:16Z">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fixed syntax</w:t>
      </w:r>
    </w:p>
  </w:comment>
  <w:comment w:author="Lucy Ma" w:id="22" w:date="2018-10-24T00:57:28Z">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removed coordinating conjunction from beginning of sentence</w:t>
      </w:r>
    </w:p>
  </w:comment>
  <w:comment w:author="Lucy Ma" w:id="55" w:date="2018-10-24T01:04:01Z">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fixed fragment</w:t>
      </w:r>
    </w:p>
  </w:comment>
  <w:comment w:author="Lucy Ma" w:id="46" w:date="2018-10-24T01:02:02Z">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like the word heavy. It seems like the wrong adjective to use there. I reworded it to make it flow better too</w:t>
      </w:r>
    </w:p>
  </w:comment>
  <w:comment w:author="Lucy Ma" w:id="21" w:date="2018-10-24T00:57:05Z">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fixed syntax</w:t>
      </w:r>
    </w:p>
  </w:comment>
  <w:comment w:author="Lucy Ma" w:id="54" w:date="2018-10-24T01:03:56Z">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fixed fragment</w:t>
      </w:r>
    </w:p>
  </w:comment>
  <w:comment w:author="Lucy Ma" w:id="11" w:date="2018-10-24T00:52:47Z">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fixed flow</w:t>
      </w:r>
    </w:p>
  </w:comment>
  <w:comment w:author="Lucy Ma" w:id="45" w:date="2018-10-24T01:01:33Z">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fixed tense</w:t>
      </w:r>
    </w:p>
  </w:comment>
  <w:comment w:author="Lucy Ma" w:id="3" w:date="2018-10-24T00:46:46Z">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Fixed a convoluted sentence/confusing syntax, unnecessary words</w:t>
      </w:r>
    </w:p>
  </w:comment>
  <w:comment w:author="Lucy Ma" w:id="23" w:date="2018-10-24T00:57:45Z">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fixed word choice</w:t>
      </w:r>
    </w:p>
  </w:comment>
  <w:comment w:author="Lucy Ma" w:id="57" w:date="2018-10-24T01:05:46Z">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really like this sentence because it just further goes to show how applicable the paper is, how hypocritical humans are when influenced by fear and how we despise in others what we despise in ourselves.</w:t>
      </w:r>
    </w:p>
  </w:comment>
  <w:comment w:author="Lucy Ma" w:id="56" w:date="2018-10-24T01:04:19Z">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confusing becuase in my paper I only really painted the Vicario brothers as the villains</w:t>
      </w:r>
    </w:p>
  </w:comment>
  <w:comment w:author="Lucy Ma" w:id="4" w:date="2018-10-24T00:47:12Z">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needed</w:t>
      </w:r>
    </w:p>
  </w:comment>
  <w:comment w:author="Lucy Ma" w:id="5" w:date="2018-10-24T00:47:41Z">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an attempt to remain neutral, I deleted "unfortunate"</w:t>
      </w:r>
    </w:p>
  </w:comment>
  <w:comment w:author="Lucy Ma" w:id="0" w:date="2018-10-24T00:42:58Z">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tried to fix the tone here. I wanted to get straight to the point so that I can establish what I'm analyzing right off the bat. I wrote that it's exemplified through much of literature as a way of showing how common the themes of good vs evil, light vs dark, black vs white are. However, these three specific works of literature challenge readers' thinking by offering a unique grey perspective.</w:t>
      </w:r>
    </w:p>
  </w:comment>
  <w:comment w:author="Lucy Ma" w:id="34" w:date="2018-10-24T00:59:47Z">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fixed tense</w:t>
      </w:r>
    </w:p>
  </w:comment>
  <w:comment w:author="Lucy Ma" w:id="33" w:date="2018-10-24T00:59:42Z">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fixed tense</w:t>
      </w:r>
    </w:p>
  </w:comment>
  <w:comment w:author="Lucy Ma" w:id="13" w:date="2018-10-24T00:55:17Z">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fixed tense</w:t>
      </w:r>
    </w:p>
  </w:comment>
  <w:comment w:author="Lucy Ma" w:id="6" w:date="2018-10-24T00:49:43Z">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Fixed word choice. I used understood instead of justified because justified seems like I'm completely excusing everything the villains did. I think understanding is a better word here, since while their actions aren't necessarily justifiable, readers can sympathize with them.</w:t>
      </w:r>
    </w:p>
  </w:comment>
  <w:comment w:author="Lucy Ma" w:id="12" w:date="2018-10-24T00:55:09Z">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fixed tense</w:t>
      </w:r>
    </w:p>
  </w:comment>
  <w:comment w:author="Lucy Ma" w:id="7" w:date="2018-10-24T00:50:06Z">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Makes more sense (refer to 3rd body paragraph)</w:t>
      </w:r>
    </w:p>
  </w:comment>
  <w:comment w:author="Lucy Ma" w:id="18" w:date="2018-10-24T00:56:47Z">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fixed citations</w:t>
      </w:r>
    </w:p>
  </w:comment>
  <w:comment w:author="Lucy Ma" w:id="8" w:date="2018-10-24T00:51:20Z">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Fixed word choice. Depicts means to describe. Janie doesn't really depict  Nanny in any one way, rather she just sees Nanny as the root of her unhappiness.</w:t>
      </w:r>
    </w:p>
  </w:comment>
  <w:comment w:author="Lucy Ma" w:id="14" w:date="2018-10-24T00:55:50Z">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fixed word choice (existence doesn't really make sense here, sounds like Nanny is threatening Janie's being/life</w:t>
      </w:r>
    </w:p>
  </w:comment>
  <w:comment w:author="Lucy Ma" w:id="25" w:date="2018-10-24T00:58:06Z">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made it plural</w:t>
      </w:r>
    </w:p>
  </w:comment>
  <w:comment w:author="Lucy Ma" w:id="20" w:date="2018-10-24T00:56:56Z">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fixed syntax</w:t>
      </w:r>
    </w:p>
  </w:comment>
  <w:comment w:author="Lucy Ma" w:id="48" w:date="2018-10-24T01:02:43Z">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fixed tone, this is more formal and seems more appropriate to the paper topic.</w:t>
      </w:r>
    </w:p>
  </w:comment>
  <w:comment w:author="Lucy Ma" w:id="24" w:date="2018-10-24T00:57:55Z">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fixed coordinating conjunction</w:t>
      </w:r>
    </w:p>
  </w:comment>
  <w:comment w:author="Lucy Ma" w:id="19" w:date="2018-10-24T00:56:41Z">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fixed tone</w:t>
      </w:r>
    </w:p>
  </w:comment>
  <w:comment w:author="Lucy Ma" w:id="47" w:date="2018-10-24T01:02:16Z">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fixed tone here. This is unnecessary</w:t>
      </w:r>
    </w:p>
  </w:comment>
  <w:comment w:author="Lucy Ma" w:id="15" w:date="2018-10-24T00:56:15Z">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tend to start sentences off with coordinating conjunctions, fixed it here</w:t>
      </w:r>
    </w:p>
  </w:comment>
  <w:comment w:author="Lucy Ma" w:id="9" w:date="2018-10-24T00:51:48Z">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Fixed the word.</w:t>
      </w:r>
    </w:p>
  </w:comment>
  <w:comment w:author="Lucy Ma" w:id="26" w:date="2018-10-24T00:58:40Z">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fixed word choice</w:t>
      </w:r>
    </w:p>
  </w:comment>
  <w:comment w:author="Lucy Ma" w:id="16" w:date="2018-10-24T00:56:26Z">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unnecessary</w:t>
      </w:r>
    </w:p>
  </w:comment>
  <w:comment w:author="Lucy Ma" w:id="36" w:date="2018-10-24T01:00:07Z">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fixed coordinating conjunction</w:t>
      </w:r>
    </w:p>
  </w:comment>
  <w:comment w:author="Lucy Ma" w:id="27" w:date="2018-10-24T00:58:47Z">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fixed tense</w:t>
      </w:r>
    </w:p>
  </w:comment>
  <w:comment w:author="Lucy Ma" w:id="35" w:date="2018-10-24T00:59:59Z">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unnecessary</w:t>
      </w:r>
    </w:p>
  </w:comment>
  <w:comment w:author="Lucy Ma" w:id="28" w:date="2018-10-24T00:58:51Z">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fixed tense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pageBreakBefore w:val="0"/>
      <w:spacing w:line="36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