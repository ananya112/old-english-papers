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jc w:val="right"/>
        <w:rPr>
          <w:rFonts w:ascii="Times New Roman" w:cs="Times New Roman" w:eastAsia="Times New Roman" w:hAnsi="Times New Roman"/>
          <w:sz w:val="24"/>
          <w:szCs w:val="24"/>
        </w:rPr>
        <w:pPrChange w:author="Ananya Gopalan" w:id="0" w:date="2019-04-01T07:13:49Z">
          <w:pPr>
            <w:pageBreakBefore w:val="0"/>
            <w:spacing w:line="360" w:lineRule="auto"/>
            <w:jc w:val="right"/>
          </w:pPr>
        </w:pPrChange>
      </w:pPr>
      <w:r w:rsidDel="00000000" w:rsidR="00000000" w:rsidRPr="00000000">
        <w:rPr>
          <w:rFonts w:ascii="Times New Roman" w:cs="Times New Roman" w:eastAsia="Times New Roman" w:hAnsi="Times New Roman"/>
          <w:sz w:val="24"/>
          <w:szCs w:val="24"/>
          <w:rtl w:val="0"/>
        </w:rPr>
        <w:t xml:space="preserve">B Block </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sz w:val="24"/>
          <w:szCs w:val="24"/>
        </w:rPr>
        <w:pPrChange w:author="Ananya Gopalan" w:id="0" w:date="2019-04-01T07:13:49Z">
          <w:pPr>
            <w:pageBreakBefore w:val="0"/>
            <w:spacing w:line="360" w:lineRule="auto"/>
            <w:jc w:val="center"/>
          </w:pPr>
        </w:pPrChange>
      </w:pPr>
      <w:r w:rsidDel="00000000" w:rsidR="00000000" w:rsidRPr="00000000">
        <w:rPr>
          <w:rFonts w:ascii="Times New Roman" w:cs="Times New Roman" w:eastAsia="Times New Roman" w:hAnsi="Times New Roman"/>
          <w:sz w:val="24"/>
          <w:szCs w:val="24"/>
          <w:rtl w:val="0"/>
        </w:rPr>
        <w:t xml:space="preserve">Q2: The Pupil</w:t>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sz w:val="24"/>
          <w:szCs w:val="24"/>
        </w:rPr>
        <w:pPrChange w:author="Ananya Gopalan" w:id="0" w:date="2019-04-01T07:13:49Z">
          <w:pPr>
            <w:pageBreakBefore w:val="0"/>
            <w:spacing w:line="360" w:lineRule="auto"/>
            <w:jc w:val="center"/>
          </w:pPr>
        </w:pPrChange>
      </w:pPr>
      <w:r w:rsidDel="00000000" w:rsidR="00000000" w:rsidRPr="00000000">
        <w:rPr>
          <w:rtl w:val="0"/>
        </w:rPr>
      </w:r>
    </w:p>
    <w:p w:rsidR="00000000" w:rsidDel="00000000" w:rsidP="00000000" w:rsidRDefault="00000000" w:rsidRPr="00000000" w14:paraId="00000004">
      <w:pPr>
        <w:pageBreakBefore w:val="0"/>
        <w:spacing w:line="360" w:lineRule="auto"/>
        <w:jc w:val="left"/>
        <w:rPr>
          <w:del w:author="Ananya Gopalan" w:id="3" w:date="2019-04-01T06:05:01Z"/>
          <w:rFonts w:ascii="Times New Roman" w:cs="Times New Roman" w:eastAsia="Times New Roman" w:hAnsi="Times New Roman"/>
          <w:sz w:val="24"/>
          <w:szCs w:val="24"/>
        </w:rPr>
        <w:pPrChange w:author="Ananya Gopalan" w:id="0" w:date="2019-04-01T07:13:49Z">
          <w:pPr>
            <w:pageBreakBefore w:val="0"/>
            <w:spacing w:line="360" w:lineRule="auto"/>
            <w:jc w:val="left"/>
          </w:pPr>
        </w:pPrChange>
      </w:pPr>
      <w:r w:rsidDel="00000000" w:rsidR="00000000" w:rsidRPr="00000000">
        <w:rPr>
          <w:rFonts w:ascii="Times New Roman" w:cs="Times New Roman" w:eastAsia="Times New Roman" w:hAnsi="Times New Roman"/>
          <w:sz w:val="24"/>
          <w:szCs w:val="24"/>
          <w:rtl w:val="0"/>
        </w:rPr>
        <w:tab/>
      </w:r>
      <w:ins w:author="Ananya Gopalan" w:id="1" w:date="2019-04-01T05:59:12Z">
        <w:r w:rsidDel="00000000" w:rsidR="00000000" w:rsidRPr="00000000">
          <w:rPr>
            <w:rFonts w:ascii="Times New Roman" w:cs="Times New Roman" w:eastAsia="Times New Roman" w:hAnsi="Times New Roman"/>
            <w:sz w:val="24"/>
            <w:szCs w:val="24"/>
            <w:rtl w:val="0"/>
          </w:rPr>
          <w:t xml:space="preserve">In the excerpt, </w:t>
        </w:r>
      </w:ins>
      <w:r w:rsidDel="00000000" w:rsidR="00000000" w:rsidRPr="00000000">
        <w:rPr>
          <w:rFonts w:ascii="Times New Roman" w:cs="Times New Roman" w:eastAsia="Times New Roman" w:hAnsi="Times New Roman"/>
          <w:sz w:val="24"/>
          <w:szCs w:val="24"/>
          <w:rtl w:val="0"/>
        </w:rPr>
        <w:t xml:space="preserve">“The Pupil” by Henry James depicts the relationship between a tutor, Pemberton,</w:t>
      </w:r>
      <w:ins w:author="Ananya Gopalan" w:id="2" w:date="2019-04-01T05:59:28Z">
        <w:r w:rsidDel="00000000" w:rsidR="00000000" w:rsidRPr="00000000">
          <w:rPr>
            <w:rFonts w:ascii="Times New Roman" w:cs="Times New Roman" w:eastAsia="Times New Roman" w:hAnsi="Times New Roman"/>
            <w:sz w:val="24"/>
            <w:szCs w:val="24"/>
            <w:rtl w:val="0"/>
          </w:rPr>
          <w:t xml:space="preserve"> and</w:t>
        </w:r>
      </w:ins>
      <w:r w:rsidDel="00000000" w:rsidR="00000000" w:rsidRPr="00000000">
        <w:rPr>
          <w:rFonts w:ascii="Times New Roman" w:cs="Times New Roman" w:eastAsia="Times New Roman" w:hAnsi="Times New Roman"/>
          <w:sz w:val="24"/>
          <w:szCs w:val="24"/>
          <w:rtl w:val="0"/>
        </w:rPr>
        <w:t xml:space="preserve"> a wealthy American family, specifically Mrs. Moreen, and her son, a young boy named Morgan. Morgan has a heart problem, which is why he needs a tutor, but Pemberton is hesitant about working with the American family. </w:t>
      </w:r>
      <w:ins w:author="Ananya Gopalan" w:id="3" w:date="2019-04-01T06:05:01Z">
        <w:r w:rsidDel="00000000" w:rsidR="00000000" w:rsidRPr="00000000">
          <w:rPr>
            <w:rFonts w:ascii="Times New Roman" w:cs="Times New Roman" w:eastAsia="Times New Roman" w:hAnsi="Times New Roman"/>
            <w:sz w:val="24"/>
            <w:szCs w:val="24"/>
            <w:rtl w:val="0"/>
          </w:rPr>
          <w:t xml:space="preserve">He values his image and hopes to fulfill an esteemed position tutoring a well-behaved boy. </w:t>
        </w:r>
        <w:r w:rsidDel="00000000" w:rsidR="00000000" w:rsidRPr="00000000">
          <w:rPr>
            <w:rFonts w:ascii="Times New Roman" w:cs="Times New Roman" w:eastAsia="Times New Roman" w:hAnsi="Times New Roman"/>
            <w:sz w:val="24"/>
            <w:szCs w:val="24"/>
            <w:rtl w:val="0"/>
          </w:rPr>
          <w:t xml:space="preserve">After meeting the ‘new money’ American family, Pemberton is </w:t>
        </w:r>
        <w:r w:rsidDel="00000000" w:rsidR="00000000" w:rsidRPr="00000000">
          <w:rPr>
            <w:rFonts w:ascii="Times New Roman" w:cs="Times New Roman" w:eastAsia="Times New Roman" w:hAnsi="Times New Roman"/>
            <w:sz w:val="24"/>
            <w:szCs w:val="24"/>
            <w:rtl w:val="0"/>
          </w:rPr>
          <w:t xml:space="preserve">appalled</w:t>
        </w:r>
        <w:r w:rsidDel="00000000" w:rsidR="00000000" w:rsidRPr="00000000">
          <w:rPr>
            <w:rFonts w:ascii="Times New Roman" w:cs="Times New Roman" w:eastAsia="Times New Roman" w:hAnsi="Times New Roman"/>
            <w:sz w:val="24"/>
            <w:szCs w:val="24"/>
            <w:rtl w:val="0"/>
          </w:rPr>
          <w:t xml:space="preserve"> by the </w:t>
        </w:r>
        <w:r w:rsidDel="00000000" w:rsidR="00000000" w:rsidRPr="00000000">
          <w:rPr>
            <w:rFonts w:ascii="Times New Roman" w:cs="Times New Roman" w:eastAsia="Times New Roman" w:hAnsi="Times New Roman"/>
            <w:sz w:val="24"/>
            <w:szCs w:val="24"/>
            <w:rtl w:val="0"/>
          </w:rPr>
          <w:t xml:space="preserve">ill-mannered and </w:t>
        </w:r>
        <w:r w:rsidDel="00000000" w:rsidR="00000000" w:rsidRPr="00000000">
          <w:rPr>
            <w:rFonts w:ascii="Times New Roman" w:cs="Times New Roman" w:eastAsia="Times New Roman" w:hAnsi="Times New Roman"/>
            <w:sz w:val="24"/>
            <w:szCs w:val="24"/>
            <w:rtl w:val="0"/>
          </w:rPr>
          <w:t xml:space="preserve">unconventional ways of the high-standing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upper class. </w:t>
        </w:r>
      </w:ins>
      <w:del w:author="Ananya Gopalan" w:id="3" w:date="2019-04-01T06:05:01Z">
        <w:r w:rsidDel="00000000" w:rsidR="00000000" w:rsidRPr="00000000">
          <w:rPr>
            <w:rFonts w:ascii="Times New Roman" w:cs="Times New Roman" w:eastAsia="Times New Roman" w:hAnsi="Times New Roman"/>
            <w:sz w:val="24"/>
            <w:szCs w:val="24"/>
            <w:rtl w:val="0"/>
          </w:rPr>
          <w:delText xml:space="preserve">James’s use of imagery, direct quotes, and a third person narrator engenders a satirical, ironic tone throughout the passage. James mocks the stereotypical roles the characters play, carefully presenting the tense relationship between the Moreen family and Pemberton. </w:delText>
        </w:r>
      </w:del>
    </w:p>
    <w:p w:rsidR="00000000" w:rsidDel="00000000" w:rsidP="00000000" w:rsidRDefault="00000000" w:rsidRPr="00000000" w14:paraId="00000005">
      <w:pPr>
        <w:pageBreakBefore w:val="0"/>
        <w:spacing w:line="360" w:lineRule="auto"/>
        <w:jc w:val="left"/>
        <w:rPr>
          <w:ins w:author="Ananya Gopalan" w:id="4" w:date="2019-04-01T06:17:47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ins w:author="Ananya Gopalan" w:id="4" w:date="2019-04-01T06:17:47Z">
        <w:r w:rsidDel="00000000" w:rsidR="00000000" w:rsidRPr="00000000">
          <w:rPr>
            <w:rFonts w:ascii="Times New Roman" w:cs="Times New Roman" w:eastAsia="Times New Roman" w:hAnsi="Times New Roman"/>
            <w:sz w:val="24"/>
            <w:szCs w:val="24"/>
            <w:rtl w:val="0"/>
          </w:rPr>
          <w:t xml:space="preserve">When detailing how Pemberton acquired this job, he explains it was from meeting “an Oxford </w:t>
        </w:r>
        <w:r w:rsidDel="00000000" w:rsidR="00000000" w:rsidRPr="00000000">
          <w:rPr>
            <w:rFonts w:ascii="Times New Roman" w:cs="Times New Roman" w:eastAsia="Times New Roman" w:hAnsi="Times New Roman"/>
            <w:sz w:val="24"/>
            <w:szCs w:val="24"/>
            <w:rtl w:val="0"/>
          </w:rPr>
          <w:t xml:space="preserve">acquaintance</w:t>
        </w:r>
        <w:r w:rsidDel="00000000" w:rsidR="00000000" w:rsidRPr="00000000">
          <w:rPr>
            <w:rFonts w:ascii="Times New Roman" w:cs="Times New Roman" w:eastAsia="Times New Roman" w:hAnsi="Times New Roman"/>
            <w:sz w:val="24"/>
            <w:szCs w:val="24"/>
            <w:rtl w:val="0"/>
          </w:rPr>
          <w:t xml:space="preserve">” (39-40). His idea of “university honors” (60) cater into his idea that he, an esteemed English university graduate, should be assisting a proper, cultured family he can be </w:t>
        </w:r>
        <w:r w:rsidDel="00000000" w:rsidR="00000000" w:rsidRPr="00000000">
          <w:rPr>
            <w:rFonts w:ascii="Times New Roman" w:cs="Times New Roman" w:eastAsia="Times New Roman" w:hAnsi="Times New Roman"/>
            <w:sz w:val="24"/>
            <w:szCs w:val="24"/>
            <w:rtl w:val="0"/>
          </w:rPr>
          <w:t xml:space="preserve">proud</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rtl w:val="0"/>
          </w:rPr>
          <w:t xml:space="preserve">Pemberton’s decription of Mrs. Moreen as a “large, affable lady” (8), reveals his dismay towards her physical demeaner. His is unimpressed and frankly appalled by her heavy physicality and informal attitude, as shown this his condescending denotion. He goes on to add that she is wearing “a pair of soiled gants de Suede” (9), futhering her lack of grace and elegance and re-establishing the cultural divide between Pemberton and the Moreens. </w:t>
        </w:r>
        <w:r w:rsidDel="00000000" w:rsidR="00000000" w:rsidRPr="00000000">
          <w:rPr>
            <w:rFonts w:ascii="Times New Roman" w:cs="Times New Roman" w:eastAsia="Times New Roman" w:hAnsi="Times New Roman"/>
            <w:sz w:val="24"/>
            <w:szCs w:val="24"/>
            <w:rtl w:val="0"/>
          </w:rPr>
          <w:t xml:space="preserve">Pemberton has grown up with very different ideas than those exhibited by </w:t>
        </w:r>
        <w:r w:rsidDel="00000000" w:rsidR="00000000" w:rsidRPr="00000000">
          <w:rPr>
            <w:rFonts w:ascii="Times New Roman" w:cs="Times New Roman" w:eastAsia="Times New Roman" w:hAnsi="Times New Roman"/>
            <w:sz w:val="24"/>
            <w:szCs w:val="24"/>
            <w:rtl w:val="0"/>
          </w:rPr>
          <w:t xml:space="preserve">the American family</w:t>
        </w:r>
        <w:r w:rsidDel="00000000" w:rsidR="00000000" w:rsidRPr="00000000">
          <w:rPr>
            <w:rFonts w:ascii="Times New Roman" w:cs="Times New Roman" w:eastAsia="Times New Roman" w:hAnsi="Times New Roman"/>
            <w:sz w:val="24"/>
            <w:szCs w:val="24"/>
            <w:rtl w:val="0"/>
          </w:rPr>
          <w:t xml:space="preserve">. He has been raised with the belief that his manners are of </w:t>
        </w:r>
        <w:r w:rsidDel="00000000" w:rsidR="00000000" w:rsidRPr="00000000">
          <w:rPr>
            <w:rFonts w:ascii="Times New Roman" w:cs="Times New Roman" w:eastAsia="Times New Roman" w:hAnsi="Times New Roman"/>
            <w:sz w:val="24"/>
            <w:szCs w:val="24"/>
            <w:rtl w:val="0"/>
          </w:rPr>
          <w:t xml:space="preserve">paramount</w:t>
        </w:r>
        <w:r w:rsidDel="00000000" w:rsidR="00000000" w:rsidRPr="00000000">
          <w:rPr>
            <w:rFonts w:ascii="Times New Roman" w:cs="Times New Roman" w:eastAsia="Times New Roman" w:hAnsi="Times New Roman"/>
            <w:sz w:val="24"/>
            <w:szCs w:val="24"/>
            <w:rtl w:val="0"/>
          </w:rPr>
          <w:t xml:space="preserve"> importance and are one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most rudimentary lessons to learn. Pemberton’s prior preminitions and cultural ideals depicts the scoial divide that keeps him from understanding the newly wealthy Americans.</w:t>
        </w:r>
      </w:ins>
    </w:p>
    <w:p w:rsidR="00000000" w:rsidDel="00000000" w:rsidP="00000000" w:rsidRDefault="00000000" w:rsidRPr="00000000" w14:paraId="00000006">
      <w:pPr>
        <w:pageBreakBefore w:val="0"/>
        <w:spacing w:line="360" w:lineRule="auto"/>
        <w:ind w:firstLine="720"/>
        <w:rPr>
          <w:ins w:author="Ananya Gopalan" w:id="4" w:date="2019-04-01T06:17:47Z"/>
          <w:rFonts w:ascii="Times New Roman" w:cs="Times New Roman" w:eastAsia="Times New Roman" w:hAnsi="Times New Roman"/>
          <w:sz w:val="24"/>
          <w:szCs w:val="24"/>
        </w:rPr>
      </w:pPr>
      <w:ins w:author="Ananya Gopalan" w:id="4" w:date="2019-04-01T06:17:47Z">
        <w:r w:rsidDel="00000000" w:rsidR="00000000" w:rsidRPr="00000000">
          <w:rPr>
            <w:rFonts w:ascii="Times New Roman" w:cs="Times New Roman" w:eastAsia="Times New Roman" w:hAnsi="Times New Roman"/>
            <w:sz w:val="24"/>
            <w:szCs w:val="24"/>
            <w:rtl w:val="0"/>
          </w:rPr>
          <w:t xml:space="preserve">Like any proper Englishman, he does not “broach the subject” of money, not wanting to seem improper or rude. He is more timid and modest, showing respect to those around him. Mrs. Moreen, who is very rich, as evident through the description of her “fat, jeweled hand” (10) regards money in a very offhand, careless way. While Pemberton is concerned about money, the reader gets the sense that money is no concern for Mrs. Moreen since she never addresses the subject. She sees him as a lower social status. Mrs. Moreen says that she will give Pemberton the “regular” payment, showing her lack of concern for his finances or axieties. Mrs. Moreen’s relationship to Pemberton equates to one of a socialite and servant, as he can’t ask even ask her a simple question about his salary. Pemberton seems squirmish and uncomfortable with Mrs. Moreen. Mrs. Moreen describes her son at the “mercy of a weakness” (35).</w:t>
        </w:r>
      </w:ins>
    </w:p>
    <w:p w:rsidR="00000000" w:rsidDel="00000000" w:rsidP="00000000" w:rsidRDefault="00000000" w:rsidRPr="00000000" w14:paraId="00000007">
      <w:pPr>
        <w:pageBreakBefore w:val="0"/>
        <w:spacing w:line="360" w:lineRule="auto"/>
        <w:ind w:firstLine="720"/>
        <w:rPr>
          <w:ins w:author="Ananya Gopalan" w:id="4" w:date="2019-04-01T06:17:47Z"/>
          <w:rFonts w:ascii="Times New Roman" w:cs="Times New Roman" w:eastAsia="Times New Roman" w:hAnsi="Times New Roman"/>
          <w:sz w:val="24"/>
          <w:szCs w:val="24"/>
        </w:rPr>
      </w:pPr>
      <w:ins w:author="Ananya Gopalan" w:id="4" w:date="2019-04-01T06:17:47Z">
        <w:r w:rsidDel="00000000" w:rsidR="00000000" w:rsidRPr="00000000">
          <w:rPr>
            <w:rFonts w:ascii="Times New Roman" w:cs="Times New Roman" w:eastAsia="Times New Roman" w:hAnsi="Times New Roman"/>
            <w:sz w:val="24"/>
            <w:szCs w:val="24"/>
            <w:rtl w:val="0"/>
          </w:rPr>
          <w:t xml:space="preserve">After their breif introduction, Mrs. Moreen asks her son to “fetch her fan” (16). Her low-class, disrespectful verbiage portray her condesending attitude. Her son Morgan is leaves to get it but returns empty-handed with the “cynical confession” that he couldn’t find it. Morgan is the opposite of Pemberton, with his disrespectful, primitive behavior. Moreen’s rude behavior is again exhibited as he looks pointedly at Pemberton when “appearing to address himself to his mother”. This disrespect is a manifestation of the differences in the social and cultural classes of the time. Morgan;s lack of respect towards his mother and “improper answer” (24) contrasts the ideals he has grown up with and therefore becomes the first thing he seeks to rectify. </w:t>
        </w:r>
        <w:r w:rsidDel="00000000" w:rsidR="00000000" w:rsidRPr="00000000">
          <w:rPr>
            <w:rtl w:val="0"/>
          </w:rPr>
        </w:r>
      </w:ins>
    </w:p>
    <w:p w:rsidR="00000000" w:rsidDel="00000000" w:rsidP="00000000" w:rsidRDefault="00000000" w:rsidRPr="00000000" w14:paraId="00000008">
      <w:pPr>
        <w:pageBreakBefore w:val="0"/>
        <w:spacing w:line="360" w:lineRule="auto"/>
        <w:jc w:val="left"/>
        <w:rPr>
          <w:del w:author="Ananya Gopalan" w:id="4" w:date="2019-04-01T06:17:47Z"/>
          <w:rFonts w:ascii="Times New Roman" w:cs="Times New Roman" w:eastAsia="Times New Roman" w:hAnsi="Times New Roman"/>
          <w:sz w:val="24"/>
          <w:szCs w:val="24"/>
        </w:rPr>
        <w:pPrChange w:author="Ananya Gopalan" w:id="0" w:date="2019-04-01T07:13:49Z">
          <w:pPr>
            <w:pageBreakBefore w:val="0"/>
            <w:spacing w:line="360" w:lineRule="auto"/>
            <w:jc w:val="left"/>
          </w:pPr>
        </w:pPrChange>
      </w:pPr>
      <w:del w:author="Ananya Gopalan" w:id="4" w:date="2019-04-01T06:17:47Z">
        <w:r w:rsidDel="00000000" w:rsidR="00000000" w:rsidRPr="00000000">
          <w:rPr>
            <w:rFonts w:ascii="Times New Roman" w:cs="Times New Roman" w:eastAsia="Times New Roman" w:hAnsi="Times New Roman"/>
            <w:sz w:val="24"/>
            <w:szCs w:val="24"/>
            <w:rtl w:val="0"/>
          </w:rPr>
          <w:delText xml:space="preserve">James</w:delText>
        </w:r>
      </w:del>
      <w:ins w:author="Ananya Gopalan" w:id="5" w:date="2019-04-01T06:13:40Z">
        <w:del w:author="Ananya Gopalan" w:id="4" w:date="2019-04-01T06:17:47Z">
          <w:r w:rsidDel="00000000" w:rsidR="00000000" w:rsidRPr="00000000">
            <w:rPr>
              <w:rFonts w:ascii="Times New Roman" w:cs="Times New Roman" w:eastAsia="Times New Roman" w:hAnsi="Times New Roman"/>
              <w:sz w:val="24"/>
              <w:szCs w:val="24"/>
              <w:rtl w:val="0"/>
            </w:rPr>
            <w:delText xml:space="preserve"> </w:delText>
          </w:r>
        </w:del>
      </w:ins>
      <w:del w:author="Ananya Gopalan" w:id="4" w:date="2019-04-01T06:17:47Z">
        <w:r w:rsidDel="00000000" w:rsidR="00000000" w:rsidRPr="00000000">
          <w:rPr>
            <w:rFonts w:ascii="Times New Roman" w:cs="Times New Roman" w:eastAsia="Times New Roman" w:hAnsi="Times New Roman"/>
            <w:sz w:val="24"/>
            <w:szCs w:val="24"/>
            <w:rtl w:val="0"/>
          </w:rPr>
          <w:delText xml:space="preserve">’ use of imagery </w:delText>
        </w:r>
        <w:r w:rsidDel="00000000" w:rsidR="00000000" w:rsidRPr="00000000">
          <w:rPr>
            <w:rFonts w:ascii="Times New Roman" w:cs="Times New Roman" w:eastAsia="Times New Roman" w:hAnsi="Times New Roman"/>
            <w:sz w:val="24"/>
            <w:szCs w:val="24"/>
            <w:rtl w:val="0"/>
          </w:rPr>
          <w:delText xml:space="preserve">details Mr</w:delText>
        </w:r>
      </w:del>
      <w:ins w:author="Ananya Gopalan" w:id="6" w:date="2019-04-01T06:13:47Z">
        <w:del w:author="Ananya Gopalan" w:id="4" w:date="2019-04-01T06:17:47Z">
          <w:r w:rsidDel="00000000" w:rsidR="00000000" w:rsidRPr="00000000">
            <w:rPr>
              <w:rFonts w:ascii="Times New Roman" w:cs="Times New Roman" w:eastAsia="Times New Roman" w:hAnsi="Times New Roman"/>
              <w:sz w:val="24"/>
              <w:szCs w:val="24"/>
              <w:rtl w:val="0"/>
            </w:rPr>
            <w:delText xml:space="preserve">s</w:delText>
          </w:r>
        </w:del>
      </w:ins>
      <w:del w:author="Ananya Gopalan" w:id="4" w:date="2019-04-01T06:17:47Z">
        <w:r w:rsidDel="00000000" w:rsidR="00000000" w:rsidRPr="00000000">
          <w:rPr>
            <w:rFonts w:ascii="Times New Roman" w:cs="Times New Roman" w:eastAsia="Times New Roman" w:hAnsi="Times New Roman"/>
            <w:sz w:val="24"/>
            <w:szCs w:val="24"/>
            <w:rtl w:val="0"/>
          </w:rPr>
          <w:delText xml:space="preserve">. Moreen and her son as affluent and supercilious, eliciting a sense of insecurity in Pemberton. For example, in the first paragraph, Mrs. Moreen is portrayed as a “person who spoke only of feelings” (3-4). She is then described as a part “of the aristocracy” (9). </w:delText>
        </w:r>
        <w:r w:rsidDel="00000000" w:rsidR="00000000" w:rsidRPr="00000000">
          <w:rPr>
            <w:rFonts w:ascii="Times New Roman" w:cs="Times New Roman" w:eastAsia="Times New Roman" w:hAnsi="Times New Roman"/>
            <w:sz w:val="24"/>
            <w:szCs w:val="24"/>
            <w:rtl w:val="0"/>
          </w:rPr>
          <w:delText xml:space="preserve">This imagery depicts the depth of the aristocracy and reflects her value for aristocratic tradition. </w:delText>
        </w:r>
        <w:r w:rsidDel="00000000" w:rsidR="00000000" w:rsidRPr="00000000">
          <w:rPr>
            <w:rFonts w:ascii="Times New Roman" w:cs="Times New Roman" w:eastAsia="Times New Roman" w:hAnsi="Times New Roman"/>
            <w:sz w:val="24"/>
            <w:szCs w:val="24"/>
            <w:rtl w:val="0"/>
          </w:rPr>
          <w:delText xml:space="preserve">This implication is then juxtaposed with Pemberton's description of Mrs. Moreen’s “fat, jeweled land” (10) and her evasion of discussion of Pemberton’s salary. Pemberton acknowledges Mrs. Moreen’s desire to be an aristocrat, by this description is undermined by the fact that these “gants de suede” are “spoiled” (9). James mocks her self-importance. Morgan is no different than his mother. His improper and arrogant character is toned down by the understatement, “he might be unpleasant” (53). This brings out the ironic nature of James’ characterization of Morgan’s rude demeanor. </w:delText>
        </w:r>
      </w:del>
    </w:p>
    <w:p w:rsidR="00000000" w:rsidDel="00000000" w:rsidP="00000000" w:rsidRDefault="00000000" w:rsidRPr="00000000" w14:paraId="00000009">
      <w:pPr>
        <w:pageBreakBefore w:val="0"/>
        <w:spacing w:line="360" w:lineRule="auto"/>
        <w:jc w:val="left"/>
        <w:rPr>
          <w:rFonts w:ascii="Times New Roman" w:cs="Times New Roman" w:eastAsia="Times New Roman" w:hAnsi="Times New Roman"/>
          <w:sz w:val="24"/>
          <w:szCs w:val="24"/>
        </w:rPr>
        <w:pPrChange w:author="Ananya Gopalan" w:id="0" w:date="2019-04-01T07:13:49Z">
          <w:pPr>
            <w:pageBreakBefore w:val="0"/>
            <w:spacing w:line="360" w:lineRule="auto"/>
            <w:jc w:val="left"/>
          </w:pPr>
        </w:pPrChange>
      </w:pPr>
      <w:r w:rsidDel="00000000" w:rsidR="00000000" w:rsidRPr="00000000">
        <w:rPr>
          <w:rFonts w:ascii="Times New Roman" w:cs="Times New Roman" w:eastAsia="Times New Roman" w:hAnsi="Times New Roman"/>
          <w:sz w:val="24"/>
          <w:szCs w:val="24"/>
          <w:rtl w:val="0"/>
        </w:rPr>
        <w:tab/>
      </w:r>
      <w:del w:author="Ananya Gopalan" w:id="7" w:date="2019-04-01T07:03:45Z">
        <w:r w:rsidDel="00000000" w:rsidR="00000000" w:rsidRPr="00000000">
          <w:rPr>
            <w:rFonts w:ascii="Times New Roman" w:cs="Times New Roman" w:eastAsia="Times New Roman" w:hAnsi="Times New Roman"/>
            <w:sz w:val="24"/>
            <w:szCs w:val="24"/>
            <w:rtl w:val="0"/>
          </w:rPr>
          <w:delText xml:space="preserve">In turn, </w:delText>
        </w:r>
      </w:del>
      <w:r w:rsidDel="00000000" w:rsidR="00000000" w:rsidRPr="00000000">
        <w:rPr>
          <w:rFonts w:ascii="Times New Roman" w:cs="Times New Roman" w:eastAsia="Times New Roman" w:hAnsi="Times New Roman"/>
          <w:sz w:val="24"/>
          <w:szCs w:val="24"/>
          <w:rtl w:val="0"/>
        </w:rPr>
        <w:t xml:space="preserve">Pemberton’s relationship with </w:t>
      </w:r>
      <w:del w:author="Ananya Gopalan" w:id="8" w:date="2019-04-01T07:56:11Z">
        <w:r w:rsidDel="00000000" w:rsidR="00000000" w:rsidRPr="00000000">
          <w:rPr>
            <w:rFonts w:ascii="Times New Roman" w:cs="Times New Roman" w:eastAsia="Times New Roman" w:hAnsi="Times New Roman"/>
            <w:sz w:val="24"/>
            <w:szCs w:val="24"/>
            <w:rtl w:val="0"/>
          </w:rPr>
          <w:delText xml:space="preserve">the </w:delText>
        </w:r>
      </w:del>
      <w:ins w:author="Ananya Gopalan" w:id="9" w:date="2019-04-01T07:17:32Z">
        <w:r w:rsidDel="00000000" w:rsidR="00000000" w:rsidRPr="00000000">
          <w:rPr>
            <w:rFonts w:ascii="Times New Roman" w:cs="Times New Roman" w:eastAsia="Times New Roman" w:hAnsi="Times New Roman"/>
            <w:sz w:val="24"/>
            <w:szCs w:val="24"/>
            <w:rtl w:val="0"/>
          </w:rPr>
          <w:t xml:space="preserve">Morgan </w:t>
        </w:r>
      </w:ins>
      <w:del w:author="Ananya Gopalan" w:id="9" w:date="2019-04-01T07:17:32Z">
        <w:r w:rsidDel="00000000" w:rsidR="00000000" w:rsidRPr="00000000">
          <w:rPr>
            <w:rFonts w:ascii="Times New Roman" w:cs="Times New Roman" w:eastAsia="Times New Roman" w:hAnsi="Times New Roman"/>
            <w:sz w:val="24"/>
            <w:szCs w:val="24"/>
            <w:rtl w:val="0"/>
          </w:rPr>
          <w:delText xml:space="preserve">Moreen’s</w:delText>
        </w:r>
      </w:del>
      <w:r w:rsidDel="00000000" w:rsidR="00000000" w:rsidRPr="00000000">
        <w:rPr>
          <w:rFonts w:ascii="Times New Roman" w:cs="Times New Roman" w:eastAsia="Times New Roman" w:hAnsi="Times New Roman"/>
          <w:sz w:val="24"/>
          <w:szCs w:val="24"/>
          <w:rtl w:val="0"/>
        </w:rPr>
        <w:t xml:space="preserve"> is strained and tainted by his insecurity. </w:t>
      </w:r>
      <w:ins w:author="Ananya Gopalan" w:id="10" w:date="2019-04-01T07:17:46Z">
        <w:r w:rsidDel="00000000" w:rsidR="00000000" w:rsidRPr="00000000">
          <w:rPr>
            <w:rFonts w:ascii="Times New Roman" w:cs="Times New Roman" w:eastAsia="Times New Roman" w:hAnsi="Times New Roman"/>
            <w:sz w:val="24"/>
            <w:szCs w:val="24"/>
            <w:rtl w:val="0"/>
          </w:rPr>
          <w:t xml:space="preserve">He is anxious about his new job and is frusterated with the informal, tactless behavior and the Moreen’s uncultured attitute only disappoints him. His prior assumption of Morgan’s characters is very different from the pupil he finds himself with. Pemberton describes Morgan as seeming “sickly without being delicate” (49). Morgan is not delicate begacue of his illness. Rather than seeming week or ill, Morgan is seems and disrespectful. Pemberton does not understand this, as he is the academic scholar from England</w:t>
        </w:r>
        <w:r w:rsidDel="00000000" w:rsidR="00000000" w:rsidRPr="00000000">
          <w:rPr>
            <w:rFonts w:ascii="Times New Roman" w:cs="Times New Roman" w:eastAsia="Times New Roman" w:hAnsi="Times New Roman"/>
            <w:sz w:val="24"/>
            <w:szCs w:val="24"/>
            <w:rtl w:val="0"/>
          </w:rPr>
          <w:t xml:space="preserve">.</w:t>
        </w:r>
      </w:ins>
      <w:ins w:author="Ananya Gopalan" w:id="11" w:date="2019-04-01T07:18:57Z">
        <w:r w:rsidDel="00000000" w:rsidR="00000000" w:rsidRPr="00000000">
          <w:rPr>
            <w:rFonts w:ascii="Times New Roman" w:cs="Times New Roman" w:eastAsia="Times New Roman" w:hAnsi="Times New Roman"/>
            <w:sz w:val="24"/>
            <w:szCs w:val="24"/>
            <w:rtl w:val="0"/>
          </w:rPr>
          <w:t xml:space="preserve"> This can be seen by Morgan’s “mocking, foreign ejaculation” : “Oh, la, la” (78). Morgan’s condesending amusement and superiority completly deter Pemberton’s expectations. Pemberton doesn’t know how to interact with the Morgan and is very uncomfortable. Morgan’s behavior describes a child who needs to be taught courtesy. He and his mother can only be characterized a uncultured, disrespectful, and uncaring. </w:t>
        </w:r>
      </w:ins>
      <w:ins w:author="Ananya Gopalan" w:id="10" w:date="2019-04-01T07:17:46Z">
        <w:del w:author="Ananya Gopalan" w:id="11" w:date="2019-04-01T07:18:57Z">
          <w:r w:rsidDel="00000000" w:rsidR="00000000" w:rsidRPr="00000000">
            <w:rPr>
              <w:rFonts w:ascii="Times New Roman" w:cs="Times New Roman" w:eastAsia="Times New Roman" w:hAnsi="Times New Roman"/>
              <w:sz w:val="24"/>
              <w:szCs w:val="24"/>
              <w:rtl w:val="0"/>
            </w:rPr>
            <w:delText xml:space="preserve"> </w:delText>
          </w:r>
        </w:del>
      </w:ins>
      <w:del w:author="Ananya Gopalan" w:id="11" w:date="2019-04-01T07:18:57Z">
        <w:r w:rsidDel="00000000" w:rsidR="00000000" w:rsidRPr="00000000">
          <w:rPr>
            <w:rFonts w:ascii="Times New Roman" w:cs="Times New Roman" w:eastAsia="Times New Roman" w:hAnsi="Times New Roman"/>
            <w:sz w:val="24"/>
            <w:szCs w:val="24"/>
            <w:rtl w:val="0"/>
          </w:rPr>
          <w:delText xml:space="preserve">His insecurity is revealed through the point of view of the narrator. At the beginning of the passage, Pemberton is a sympathetic character and his insecurity is evident. As the conversion progresses, the narrator's ironic attitude reveals Pemberton’s reaction to </w:delText>
        </w:r>
      </w:del>
      <w:ins w:author="Ananya Gopalan" w:id="11" w:date="2019-04-01T07:18:57Z">
        <w:del w:author="Ananya Gopalan" w:id="11" w:date="2019-04-01T07:18:57Z">
          <w:r w:rsidDel="00000000" w:rsidR="00000000" w:rsidRPr="00000000">
            <w:rPr>
              <w:rFonts w:ascii="Times New Roman" w:cs="Times New Roman" w:eastAsia="Times New Roman" w:hAnsi="Times New Roman"/>
              <w:sz w:val="24"/>
              <w:szCs w:val="24"/>
              <w:rtl w:val="0"/>
            </w:rPr>
            <w:delText xml:space="preserve">Morgan’s </w:delText>
          </w:r>
        </w:del>
      </w:ins>
      <w:del w:author="Ananya Gopalan" w:id="11" w:date="2019-04-01T07:18:57Z">
        <w:r w:rsidDel="00000000" w:rsidR="00000000" w:rsidRPr="00000000">
          <w:rPr>
            <w:rFonts w:ascii="Times New Roman" w:cs="Times New Roman" w:eastAsia="Times New Roman" w:hAnsi="Times New Roman"/>
            <w:sz w:val="24"/>
            <w:szCs w:val="24"/>
            <w:rtl w:val="0"/>
          </w:rPr>
          <w:delText xml:space="preserve">Morton’s “personage” (20).</w:delText>
        </w:r>
      </w:del>
      <w:r w:rsidDel="00000000" w:rsidR="00000000" w:rsidRPr="00000000">
        <w:rPr>
          <w:rFonts w:ascii="Times New Roman" w:cs="Times New Roman" w:eastAsia="Times New Roman" w:hAnsi="Times New Roman"/>
          <w:sz w:val="24"/>
          <w:szCs w:val="24"/>
          <w:rtl w:val="0"/>
        </w:rPr>
        <w:t xml:space="preserve"> </w:t>
      </w:r>
      <w:del w:author="Ananya Gopalan" w:id="12" w:date="2019-04-01T07:19:29Z">
        <w:r w:rsidDel="00000000" w:rsidR="00000000" w:rsidRPr="00000000">
          <w:rPr>
            <w:rFonts w:ascii="Times New Roman" w:cs="Times New Roman" w:eastAsia="Times New Roman" w:hAnsi="Times New Roman"/>
            <w:sz w:val="24"/>
            <w:szCs w:val="24"/>
            <w:rtl w:val="0"/>
          </w:rPr>
          <w:delText xml:space="preserve">His behavior describes a child who needs to be taught courtesy. Morgan’s gaze emphasizes the impishness of Pemberton. Pemberton doesn’t know how to interact with the Morgan and is very uncomfortable</w:delText>
        </w:r>
      </w:del>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del w:author="Ananya Gopalan" w:id="13" w:date="2019-04-01T07:03:12Z">
        <w:r w:rsidDel="00000000" w:rsidR="00000000" w:rsidRPr="00000000">
          <w:rPr>
            <w:rFonts w:ascii="Times New Roman" w:cs="Times New Roman" w:eastAsia="Times New Roman" w:hAnsi="Times New Roman"/>
            <w:sz w:val="24"/>
            <w:szCs w:val="24"/>
            <w:rtl w:val="0"/>
          </w:rPr>
          <w:delText xml:space="preserve">His “impression of [the] prospective pupil” (44) shows Pemberton’s own </w:delText>
        </w:r>
      </w:del>
      <w:ins w:author="Ananya Gopalan" w:id="13" w:date="2019-04-01T07:03:12Z">
        <w:del w:author="Ananya Gopalan" w:id="13" w:date="2019-04-01T07:03:12Z">
          <w:r w:rsidDel="00000000" w:rsidR="00000000" w:rsidRPr="00000000">
            <w:rPr>
              <w:rFonts w:ascii="Times New Roman" w:cs="Times New Roman" w:eastAsia="Times New Roman" w:hAnsi="Times New Roman"/>
              <w:sz w:val="24"/>
              <w:szCs w:val="24"/>
              <w:rtl w:val="0"/>
            </w:rPr>
            <w:delText xml:space="preserve">limitations/weakness </w:delText>
          </w:r>
        </w:del>
      </w:ins>
      <w:del w:author="Ananya Gopalan" w:id="13" w:date="2019-04-01T07:03:12Z">
        <w:r w:rsidDel="00000000" w:rsidR="00000000" w:rsidRPr="00000000">
          <w:rPr>
            <w:rFonts w:ascii="Times New Roman" w:cs="Times New Roman" w:eastAsia="Times New Roman" w:hAnsi="Times New Roman"/>
            <w:sz w:val="24"/>
            <w:szCs w:val="24"/>
            <w:rtl w:val="0"/>
          </w:rPr>
          <w:delText xml:space="preserve">limitations / weakness</w:delText>
        </w:r>
      </w:del>
      <w:r w:rsidDel="00000000" w:rsidR="00000000" w:rsidRPr="00000000">
        <w:rPr>
          <w:rFonts w:ascii="Times New Roman" w:cs="Times New Roman" w:eastAsia="Times New Roman" w:hAnsi="Times New Roman"/>
          <w:sz w:val="24"/>
          <w:szCs w:val="24"/>
          <w:rtl w:val="0"/>
        </w:rPr>
        <w:t xml:space="preserve">.</w:t>
      </w:r>
      <w:del w:author="Ananya Gopalan" w:id="14" w:date="2019-04-01T07:36:34Z">
        <w:r w:rsidDel="00000000" w:rsidR="00000000" w:rsidRPr="00000000">
          <w:rPr>
            <w:rFonts w:ascii="Times New Roman" w:cs="Times New Roman" w:eastAsia="Times New Roman" w:hAnsi="Times New Roman"/>
            <w:sz w:val="24"/>
            <w:szCs w:val="24"/>
            <w:rtl w:val="0"/>
          </w:rPr>
          <w:delText xml:space="preserve"> Pemberton is intimidated by a sickly young boy as he may “prove cleverer than himself” (55). Mrs. Moreen’s relationship to Pemberton equates to one of a socialite and servant, as he can’t ask even ask her a simple question about his salary.  Pemberton seems squirmish and uncomfortable with Mrs. Moreen. Mrs. Moreen describes her son at the “mercy of a weakness” (35).</w:delText>
        </w:r>
      </w:del>
      <w:r w:rsidDel="00000000" w:rsidR="00000000" w:rsidRPr="00000000">
        <w:rPr>
          <w:rFonts w:ascii="Times New Roman" w:cs="Times New Roman" w:eastAsia="Times New Roman" w:hAnsi="Times New Roman"/>
          <w:sz w:val="24"/>
          <w:szCs w:val="24"/>
          <w:rtl w:val="0"/>
        </w:rPr>
        <w:t xml:space="preserve"> </w:t>
      </w:r>
      <w:del w:author="Ananya Gopalan" w:id="15" w:date="2019-04-01T07:37:04Z">
        <w:r w:rsidDel="00000000" w:rsidR="00000000" w:rsidRPr="00000000">
          <w:rPr>
            <w:rFonts w:ascii="Times New Roman" w:cs="Times New Roman" w:eastAsia="Times New Roman" w:hAnsi="Times New Roman"/>
            <w:sz w:val="24"/>
            <w:szCs w:val="24"/>
            <w:rtl w:val="0"/>
          </w:rPr>
          <w:delText xml:space="preserve">Pemberton doesn’t know how to respond and goes on a diatribe about how he heard of his position. He seems very unfocused. The narrator's point of view reveals Pemberton’s rampant insecurity. </w:delText>
        </w:r>
      </w:del>
      <w:r w:rsidDel="00000000" w:rsidR="00000000" w:rsidRPr="00000000">
        <w:rPr>
          <w:rtl w:val="0"/>
        </w:rPr>
      </w:r>
    </w:p>
    <w:p w:rsidR="00000000" w:rsidDel="00000000" w:rsidP="00000000" w:rsidRDefault="00000000" w:rsidRPr="00000000" w14:paraId="0000000A">
      <w:pPr>
        <w:pageBreakBefore w:val="0"/>
        <w:spacing w:line="360" w:lineRule="auto"/>
        <w:ind w:left="0" w:firstLine="720"/>
        <w:jc w:val="left"/>
        <w:rPr>
          <w:ins w:author="Ananya Gopalan" w:id="17" w:date="2019-04-01T07:46:24Z"/>
          <w:rFonts w:ascii="Times New Roman" w:cs="Times New Roman" w:eastAsia="Times New Roman" w:hAnsi="Times New Roman"/>
          <w:sz w:val="24"/>
          <w:szCs w:val="24"/>
        </w:rPr>
      </w:pPr>
      <w:del w:author="Ananya Gopalan" w:id="16" w:date="2019-04-01T07:03:27Z">
        <w:r w:rsidDel="00000000" w:rsidR="00000000" w:rsidRPr="00000000">
          <w:rPr>
            <w:rFonts w:ascii="Times New Roman" w:cs="Times New Roman" w:eastAsia="Times New Roman" w:hAnsi="Times New Roman"/>
            <w:sz w:val="24"/>
            <w:szCs w:val="24"/>
            <w:rtl w:val="0"/>
          </w:rPr>
          <w:delText xml:space="preserve">Through the use of imagery, direct quotes, and third-person omniscient narrator, James reveals the relationships of his characters. Doing so creates a tone that transcends into mocking and ironic as the passage progresses. James mocks all the characters he portrays. Pemberton’s uneasiness and Mrs. Moreen’s observations mock all their characters. Pemberton’s obsessive and completive mature constitute exaggeration for effect. His proper British upbringing contrasts with Morton’s insolent attitude.</w:delText>
        </w:r>
      </w:del>
      <w:ins w:author="Ananya Gopalan" w:id="17" w:date="2019-04-01T07:46:24Z">
        <w:r w:rsidDel="00000000" w:rsidR="00000000" w:rsidRPr="00000000">
          <w:rPr>
            <w:rtl w:val="0"/>
          </w:rPr>
        </w:r>
      </w:ins>
    </w:p>
    <w:p w:rsidR="00000000" w:rsidDel="00000000" w:rsidP="00000000" w:rsidRDefault="00000000" w:rsidRPr="00000000" w14:paraId="0000000B">
      <w:pPr>
        <w:pageBreakBefore w:val="0"/>
        <w:spacing w:line="360" w:lineRule="auto"/>
        <w:ind w:left="0" w:firstLine="720"/>
        <w:jc w:val="left"/>
        <w:rPr>
          <w:ins w:author="Ananya Gopalan" w:id="17" w:date="2019-04-01T07:46:24Z"/>
          <w:rFonts w:ascii="Times New Roman" w:cs="Times New Roman" w:eastAsia="Times New Roman" w:hAnsi="Times New Roman"/>
          <w:sz w:val="24"/>
          <w:szCs w:val="24"/>
        </w:rPr>
      </w:pPr>
      <w:ins w:author="Ananya Gopalan" w:id="17" w:date="2019-04-01T07:46:24Z">
        <w:r w:rsidDel="00000000" w:rsidR="00000000" w:rsidRPr="00000000">
          <w:rPr>
            <w:rtl w:val="0"/>
          </w:rPr>
        </w:r>
      </w:ins>
    </w:p>
    <w:p w:rsidR="00000000" w:rsidDel="00000000" w:rsidP="00000000" w:rsidRDefault="00000000" w:rsidRPr="00000000" w14:paraId="0000000C">
      <w:pPr>
        <w:pageBreakBefore w:val="0"/>
        <w:spacing w:line="360" w:lineRule="auto"/>
        <w:ind w:left="0" w:firstLine="720"/>
        <w:jc w:val="left"/>
        <w:rPr>
          <w:rFonts w:ascii="Times New Roman" w:cs="Times New Roman" w:eastAsia="Times New Roman" w:hAnsi="Times New Roman"/>
          <w:sz w:val="24"/>
          <w:szCs w:val="24"/>
        </w:rPr>
        <w:pPrChange w:author="Ananya Gopalan" w:id="0" w:date="2019-04-01T07:13:49Z">
          <w:pPr>
            <w:pageBreakBefore w:val="0"/>
            <w:spacing w:line="360" w:lineRule="auto"/>
            <w:ind w:left="0" w:firstLine="720"/>
            <w:jc w:val="left"/>
          </w:pPr>
        </w:pPrChange>
      </w:pPr>
      <w:ins w:author="Ananya Gopalan" w:id="17" w:date="2019-04-01T07:46:24Z">
        <w:r w:rsidDel="00000000" w:rsidR="00000000" w:rsidRPr="00000000">
          <w:rPr>
            <w:rFonts w:ascii="Times New Roman" w:cs="Times New Roman" w:eastAsia="Times New Roman" w:hAnsi="Times New Roman"/>
            <w:sz w:val="24"/>
            <w:szCs w:val="24"/>
            <w:rtl w:val="0"/>
          </w:rPr>
          <w:t xml:space="preserve">Pemberton’s poper English background and academic success solifidy the cultural divide between the Moreens and himself. He is unable to understand their actions or motives, leaving him disappointed and frusterated. He soon becomes uncertain and appauled by the tactlesss behaviors of the newly wealth American family and their unforseen superiority. As told in Pemberton’a point of view, Henry James’s “The Pupil” clearly depicts the relationships between Pemberton, Mrs. Moreen, and her son Morgan. </w:t>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