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Angela’s Scarlet Letters</w:t>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common motifs in literature is the coming of age journey. It usually goes something like this: the young protagonist sets out on an adventure and</w:t>
      </w:r>
      <w:ins w:author="Lucy Ma" w:id="0" w:date="2018-10-29T21:08:17Z">
        <w:commentRangeStart w:id="0"/>
        <w:r w:rsidDel="00000000" w:rsidR="00000000" w:rsidRPr="00000000">
          <w:rPr>
            <w:rFonts w:ascii="Times New Roman" w:cs="Times New Roman" w:eastAsia="Times New Roman" w:hAnsi="Times New Roman"/>
            <w:sz w:val="24"/>
            <w:szCs w:val="24"/>
            <w:rtl w:val="0"/>
          </w:rPr>
          <w:t xml:space="preserve">,</w:t>
        </w:r>
      </w:ins>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as time goes on, he or she encounters numerous obstacles and grows into a both morally and mentally mature adult. However, while Angela Vicario certainly does undergo drastic character change throughout </w:t>
      </w:r>
      <w:r w:rsidDel="00000000" w:rsidR="00000000" w:rsidRPr="00000000">
        <w:rPr>
          <w:rFonts w:ascii="Times New Roman" w:cs="Times New Roman" w:eastAsia="Times New Roman" w:hAnsi="Times New Roman"/>
          <w:i w:val="1"/>
          <w:sz w:val="24"/>
          <w:szCs w:val="24"/>
          <w:rtl w:val="0"/>
        </w:rPr>
        <w:t xml:space="preserve">Chronicle of a Death Foretold</w:t>
      </w:r>
      <w:r w:rsidDel="00000000" w:rsidR="00000000" w:rsidRPr="00000000">
        <w:rPr>
          <w:rFonts w:ascii="Times New Roman" w:cs="Times New Roman" w:eastAsia="Times New Roman" w:hAnsi="Times New Roman"/>
          <w:sz w:val="24"/>
          <w:szCs w:val="24"/>
          <w:rtl w:val="0"/>
        </w:rPr>
        <w:t xml:space="preserve">, Gabriel García Márquez does not make it just another generic coming of age story. Angela’s character development is unique because </w:t>
      </w:r>
      <w:ins w:author="Lucy Ma" w:id="1" w:date="2018-10-29T21:12:56Z">
        <w:commentRangeStart w:id="1"/>
        <w:r w:rsidDel="00000000" w:rsidR="00000000" w:rsidRPr="00000000">
          <w:rPr>
            <w:rFonts w:ascii="Times New Roman" w:cs="Times New Roman" w:eastAsia="Times New Roman" w:hAnsi="Times New Roman"/>
            <w:sz w:val="24"/>
            <w:szCs w:val="24"/>
            <w:rtl w:val="0"/>
          </w:rPr>
          <w:t xml:space="preserve">the motivation behind much of her thoughts, feelings, and actions are shrouded by layers of external factors.</w:t>
        </w:r>
      </w:ins>
      <w:del w:author="Lucy Ma" w:id="1" w:date="2018-10-29T21:12:56Z">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delText xml:space="preserve">the reasoning behind her character isn’t always obvious</w:delText>
        </w:r>
      </w:del>
      <w:r w:rsidDel="00000000" w:rsidR="00000000" w:rsidRPr="00000000">
        <w:rPr>
          <w:rFonts w:ascii="Times New Roman" w:cs="Times New Roman" w:eastAsia="Times New Roman" w:hAnsi="Times New Roman"/>
          <w:sz w:val="24"/>
          <w:szCs w:val="24"/>
          <w:rtl w:val="0"/>
        </w:rPr>
        <w:t xml:space="preserve">. From her submissiveness to her mother, to her inexplicable infatuation with Bayardo San Roman, to her own maturity, Angela’s character is influenced by a world of machismo, gender roles, and blatant sexism. What’s more, Márquez </w:t>
      </w:r>
      <w:ins w:author="Lucy Ma" w:id="2" w:date="2018-10-29T21:15:35Z">
        <w:commentRangeStart w:id="2"/>
        <w:r w:rsidDel="00000000" w:rsidR="00000000" w:rsidRPr="00000000">
          <w:rPr>
            <w:rFonts w:ascii="Times New Roman" w:cs="Times New Roman" w:eastAsia="Times New Roman" w:hAnsi="Times New Roman"/>
            <w:sz w:val="24"/>
            <w:szCs w:val="24"/>
            <w:rtl w:val="0"/>
          </w:rPr>
          <w:t xml:space="preserve">creates </w:t>
        </w:r>
      </w:ins>
      <w:del w:author="Lucy Ma" w:id="2" w:date="2018-10-29T21:15:35Z">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delText xml:space="preserve">spins</w:delText>
        </w:r>
      </w:del>
      <w:r w:rsidDel="00000000" w:rsidR="00000000" w:rsidRPr="00000000">
        <w:rPr>
          <w:rFonts w:ascii="Times New Roman" w:cs="Times New Roman" w:eastAsia="Times New Roman" w:hAnsi="Times New Roman"/>
          <w:sz w:val="24"/>
          <w:szCs w:val="24"/>
          <w:rtl w:val="0"/>
        </w:rPr>
        <w:t xml:space="preserve"> a coming of age character who is greatly influenced by the elusive concept of love. As a teenage girl still finding her way through the world around her, Angela Vicario’s underlying quest to discover and understand love is what makes her development </w:t>
      </w:r>
      <w:ins w:author="Lucy Ma" w:id="3" w:date="2018-10-29T21:16:05Z">
        <w:commentRangeStart w:id="3"/>
        <w:r w:rsidDel="00000000" w:rsidR="00000000" w:rsidRPr="00000000">
          <w:rPr>
            <w:rFonts w:ascii="Times New Roman" w:cs="Times New Roman" w:eastAsia="Times New Roman" w:hAnsi="Times New Roman"/>
            <w:sz w:val="24"/>
            <w:szCs w:val="24"/>
            <w:rtl w:val="0"/>
          </w:rPr>
          <w:t xml:space="preserve">further shrouds her character within additional layers of complexity</w:t>
        </w:r>
      </w:ins>
      <w:del w:author="Lucy Ma" w:id="3" w:date="2018-10-29T21:16:05Z">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delText xml:space="preserve">even more complicated to analyze</w:delText>
        </w:r>
      </w:del>
      <w:r w:rsidDel="00000000" w:rsidR="00000000" w:rsidRPr="00000000">
        <w:rPr>
          <w:rFonts w:ascii="Times New Roman" w:cs="Times New Roman" w:eastAsia="Times New Roman" w:hAnsi="Times New Roman"/>
          <w:sz w:val="24"/>
          <w:szCs w:val="24"/>
          <w:rtl w:val="0"/>
        </w:rPr>
        <w:t xml:space="preserve">. It’s also what makes her progression from a compliant daughter, to a crazed outcast, to finally, her own independent woman, one that is especially </w:t>
      </w:r>
      <w:ins w:author="Lucy Ma" w:id="4" w:date="2018-10-29T21:18:53Z">
        <w:commentRangeStart w:id="4"/>
        <w:r w:rsidDel="00000000" w:rsidR="00000000" w:rsidRPr="00000000">
          <w:rPr>
            <w:rFonts w:ascii="Times New Roman" w:cs="Times New Roman" w:eastAsia="Times New Roman" w:hAnsi="Times New Roman"/>
            <w:sz w:val="24"/>
            <w:szCs w:val="24"/>
            <w:rtl w:val="0"/>
          </w:rPr>
          <w:t xml:space="preserve">original than the generic coming of age story. </w:t>
        </w:r>
      </w:ins>
      <w:del w:author="Lucy Ma" w:id="4" w:date="2018-10-29T21:18:53Z">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delText xml:space="preserve">unique, perplexing, and provoking</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Angela Vicario starts out as an obedient girl. Her mother, Pura Vicario, teaches Angela to be subservient while preparing her for marriage. </w:t>
      </w:r>
      <w:ins w:author="Lucy Ma" w:id="5" w:date="2018-10-29T21:20:06Z">
        <w:commentRangeStart w:id="5"/>
        <w:r w:rsidDel="00000000" w:rsidR="00000000" w:rsidRPr="00000000">
          <w:rPr>
            <w:rFonts w:ascii="Times New Roman" w:cs="Times New Roman" w:eastAsia="Times New Roman" w:hAnsi="Times New Roman"/>
            <w:sz w:val="24"/>
            <w:szCs w:val="24"/>
            <w:rtl w:val="0"/>
          </w:rPr>
          <w:t xml:space="preserve">A</w:t>
        </w:r>
      </w:ins>
      <w:del w:author="Lucy Ma" w:id="5" w:date="2018-10-29T21:20:06Z">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delText xml:space="preserve">This is where Angela begins to diverge. A</w:delText>
        </w:r>
      </w:del>
      <w:r w:rsidDel="00000000" w:rsidR="00000000" w:rsidRPr="00000000">
        <w:rPr>
          <w:rFonts w:ascii="Times New Roman" w:cs="Times New Roman" w:eastAsia="Times New Roman" w:hAnsi="Times New Roman"/>
          <w:sz w:val="24"/>
          <w:szCs w:val="24"/>
          <w:rtl w:val="0"/>
        </w:rPr>
        <w:t xml:space="preserve">fter learning that Bayardo San Roman, a wealthy, handsome, and powerful man, is planning on courting Angela, Pura decides that “a family dignified by modest means had no right to disdain that prize of destiny” (34). Angela, however, hates the idea of marrying someone she barely knows but ultimately complies with her mother’s wishes. The question here is why, exactly, does she comply</w:t>
      </w:r>
      <w:del w:author="Lucy Ma" w:id="6" w:date="2018-10-29T21:20:29Z">
        <w:commentRangeStart w:id="6"/>
        <w:r w:rsidDel="00000000" w:rsidR="00000000" w:rsidRPr="00000000">
          <w:rPr>
            <w:rFonts w:ascii="Times New Roman" w:cs="Times New Roman" w:eastAsia="Times New Roman" w:hAnsi="Times New Roman"/>
            <w:sz w:val="24"/>
            <w:szCs w:val="24"/>
            <w:rtl w:val="0"/>
          </w:rPr>
          <w:delText xml:space="preserve"> so easily</w:delText>
        </w:r>
      </w:del>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Angela’s submissiveness to her mother</w:t>
      </w:r>
      <w:ins w:author="Lucy Ma" w:id="7" w:date="2018-10-29T21:24:26Z">
        <w:commentRangeStart w:id="7"/>
        <w:r w:rsidDel="00000000" w:rsidR="00000000" w:rsidRPr="00000000">
          <w:rPr>
            <w:rFonts w:ascii="Times New Roman" w:cs="Times New Roman" w:eastAsia="Times New Roman" w:hAnsi="Times New Roman"/>
            <w:sz w:val="24"/>
            <w:szCs w:val="24"/>
            <w:rtl w:val="0"/>
          </w:rPr>
          <w:t xml:space="preserve"> may</w:t>
        </w:r>
      </w:ins>
      <w:commentRangeEnd w:id="7"/>
      <w:r w:rsidDel="00000000" w:rsidR="00000000" w:rsidRPr="00000000">
        <w:commentReference w:id="7"/>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make</w:t>
      </w:r>
      <w:del w:author="Lucy Ma" w:id="8" w:date="2018-10-29T21:24:30Z">
        <w:r w:rsidDel="00000000" w:rsidR="00000000" w:rsidRPr="00000000">
          <w:rPr>
            <w:rFonts w:ascii="Times New Roman" w:cs="Times New Roman" w:eastAsia="Times New Roman" w:hAnsi="Times New Roman"/>
            <w:sz w:val="24"/>
            <w:szCs w:val="24"/>
            <w:rtl w:val="0"/>
          </w:rPr>
          <w:delText xml:space="preserve">s</w:delText>
        </w:r>
      </w:del>
      <w:r w:rsidDel="00000000" w:rsidR="00000000" w:rsidRPr="00000000">
        <w:rPr>
          <w:rFonts w:ascii="Times New Roman" w:cs="Times New Roman" w:eastAsia="Times New Roman" w:hAnsi="Times New Roman"/>
          <w:sz w:val="24"/>
          <w:szCs w:val="24"/>
          <w:rtl w:val="0"/>
        </w:rPr>
        <w:t xml:space="preserve"> sense since she lives in a world where machismo </w:t>
      </w:r>
      <w:del w:author="Lucy Ma" w:id="9" w:date="2018-10-29T21:21:56Z">
        <w:commentRangeStart w:id="8"/>
        <w:r w:rsidDel="00000000" w:rsidR="00000000" w:rsidRPr="00000000">
          <w:rPr>
            <w:rFonts w:ascii="Times New Roman" w:cs="Times New Roman" w:eastAsia="Times New Roman" w:hAnsi="Times New Roman"/>
            <w:sz w:val="24"/>
            <w:szCs w:val="24"/>
            <w:rtl w:val="0"/>
          </w:rPr>
          <w:delText xml:space="preserve">is an attractive trait </w:delText>
        </w:r>
      </w:del>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and </w:t>
      </w:r>
      <w:ins w:author="Lucy Ma" w:id="10" w:date="2018-10-29T21:22:01Z">
        <w:r w:rsidDel="00000000" w:rsidR="00000000" w:rsidRPr="00000000">
          <w:rPr>
            <w:rFonts w:ascii="Times New Roman" w:cs="Times New Roman" w:eastAsia="Times New Roman" w:hAnsi="Times New Roman"/>
            <w:sz w:val="24"/>
            <w:szCs w:val="24"/>
            <w:rtl w:val="0"/>
          </w:rPr>
          <w:t xml:space="preserve">the </w:t>
        </w:r>
      </w:ins>
      <w:r w:rsidDel="00000000" w:rsidR="00000000" w:rsidRPr="00000000">
        <w:rPr>
          <w:rFonts w:ascii="Times New Roman" w:cs="Times New Roman" w:eastAsia="Times New Roman" w:hAnsi="Times New Roman"/>
          <w:sz w:val="24"/>
          <w:szCs w:val="24"/>
          <w:rtl w:val="0"/>
        </w:rPr>
        <w:t xml:space="preserve">caste</w:t>
      </w:r>
      <w:ins w:author="Lucy Ma" w:id="11" w:date="2018-10-29T21:22:04Z">
        <w:r w:rsidDel="00000000" w:rsidR="00000000" w:rsidRPr="00000000">
          <w:rPr>
            <w:rFonts w:ascii="Times New Roman" w:cs="Times New Roman" w:eastAsia="Times New Roman" w:hAnsi="Times New Roman"/>
            <w:sz w:val="24"/>
            <w:szCs w:val="24"/>
            <w:rtl w:val="0"/>
          </w:rPr>
          <w:t xml:space="preserve"> system </w:t>
        </w:r>
      </w:ins>
      <w:del w:author="Lucy Ma" w:id="11" w:date="2018-10-29T21:22:04Z">
        <w:r w:rsidDel="00000000" w:rsidR="00000000" w:rsidRPr="00000000">
          <w:rPr>
            <w:rFonts w:ascii="Times New Roman" w:cs="Times New Roman" w:eastAsia="Times New Roman" w:hAnsi="Times New Roman"/>
            <w:sz w:val="24"/>
            <w:szCs w:val="24"/>
            <w:rtl w:val="0"/>
          </w:rPr>
          <w:delText xml:space="preserve">s</w:delText>
        </w:r>
      </w:del>
      <w:r w:rsidDel="00000000" w:rsidR="00000000" w:rsidRPr="00000000">
        <w:rPr>
          <w:rFonts w:ascii="Times New Roman" w:cs="Times New Roman" w:eastAsia="Times New Roman" w:hAnsi="Times New Roman"/>
          <w:sz w:val="24"/>
          <w:szCs w:val="24"/>
          <w:rtl w:val="0"/>
        </w:rPr>
        <w:t xml:space="preserve"> </w:t>
      </w:r>
      <w:ins w:author="Lucy Ma" w:id="12" w:date="2018-10-29T21:22:12Z">
        <w:commentRangeStart w:id="9"/>
        <w:r w:rsidDel="00000000" w:rsidR="00000000" w:rsidRPr="00000000">
          <w:rPr>
            <w:rFonts w:ascii="Times New Roman" w:cs="Times New Roman" w:eastAsia="Times New Roman" w:hAnsi="Times New Roman"/>
            <w:sz w:val="24"/>
            <w:szCs w:val="24"/>
            <w:rtl w:val="0"/>
          </w:rPr>
          <w:t xml:space="preserve">heavily influences </w:t>
        </w:r>
      </w:ins>
      <w:del w:author="Lucy Ma" w:id="12" w:date="2018-10-29T21:22:12Z">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delText xml:space="preserve">hold a heavy presence over </w:delText>
        </w:r>
      </w:del>
      <w:r w:rsidDel="00000000" w:rsidR="00000000" w:rsidRPr="00000000">
        <w:rPr>
          <w:rFonts w:ascii="Times New Roman" w:cs="Times New Roman" w:eastAsia="Times New Roman" w:hAnsi="Times New Roman"/>
          <w:sz w:val="24"/>
          <w:szCs w:val="24"/>
          <w:rtl w:val="0"/>
        </w:rPr>
        <w:t xml:space="preserve">society. </w:t>
      </w:r>
      <w:ins w:author="Lucy Ma" w:id="13" w:date="2018-10-29T21:25:09Z">
        <w:commentRangeStart w:id="10"/>
        <w:r w:rsidDel="00000000" w:rsidR="00000000" w:rsidRPr="00000000">
          <w:rPr>
            <w:rFonts w:ascii="Times New Roman" w:cs="Times New Roman" w:eastAsia="Times New Roman" w:hAnsi="Times New Roman"/>
            <w:sz w:val="24"/>
            <w:szCs w:val="24"/>
            <w:rtl w:val="0"/>
          </w:rPr>
          <w:t xml:space="preserve">However, </w:t>
        </w:r>
      </w:ins>
      <w:del w:author="Lucy Ma" w:id="13" w:date="2018-10-29T21:25:09Z">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delText xml:space="preserve">But</w:delText>
        </w:r>
      </w:del>
      <w:r w:rsidDel="00000000" w:rsidR="00000000" w:rsidRPr="00000000">
        <w:rPr>
          <w:rFonts w:ascii="Times New Roman" w:cs="Times New Roman" w:eastAsia="Times New Roman" w:hAnsi="Times New Roman"/>
          <w:sz w:val="24"/>
          <w:szCs w:val="24"/>
          <w:rtl w:val="0"/>
        </w:rPr>
        <w:t xml:space="preserve"> Angela admits that </w:t>
      </w:r>
      <w:del w:author="Lucy Ma" w:id="14" w:date="2018-10-29T21:24:54Z">
        <w:commentRangeStart w:id="11"/>
        <w:r w:rsidDel="00000000" w:rsidR="00000000" w:rsidRPr="00000000">
          <w:rPr>
            <w:rFonts w:ascii="Times New Roman" w:cs="Times New Roman" w:eastAsia="Times New Roman" w:hAnsi="Times New Roman"/>
            <w:sz w:val="24"/>
            <w:szCs w:val="24"/>
            <w:rtl w:val="0"/>
          </w:rPr>
          <w:delText xml:space="preserve">Bayardo “seemed too much of a man” (34) and that </w:delText>
        </w:r>
      </w:del>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she “detested conceited men” (29)</w:t>
      </w:r>
      <w:ins w:author="Lucy Ma" w:id="15" w:date="2018-10-29T21:24:59Z">
        <w:r w:rsidDel="00000000" w:rsidR="00000000" w:rsidRPr="00000000">
          <w:rPr>
            <w:rFonts w:ascii="Times New Roman" w:cs="Times New Roman" w:eastAsia="Times New Roman" w:hAnsi="Times New Roman"/>
            <w:sz w:val="24"/>
            <w:szCs w:val="24"/>
            <w:rtl w:val="0"/>
          </w:rPr>
          <w:t xml:space="preserve"> like Bayardo, and as </w:t>
        </w:r>
      </w:ins>
      <w:del w:author="Lucy Ma" w:id="15" w:date="2018-10-29T21:24:59Z">
        <w:r w:rsidDel="00000000" w:rsidR="00000000" w:rsidRPr="00000000">
          <w:rPr>
            <w:rFonts w:ascii="Times New Roman" w:cs="Times New Roman" w:eastAsia="Times New Roman" w:hAnsi="Times New Roman"/>
            <w:sz w:val="24"/>
            <w:szCs w:val="24"/>
            <w:rtl w:val="0"/>
          </w:rPr>
          <w:delText xml:space="preserve">. </w:delText>
        </w:r>
      </w:del>
      <w:del w:author="Lucy Ma" w:id="16" w:date="2018-10-29T21:25:43Z">
        <w:r w:rsidDel="00000000" w:rsidR="00000000" w:rsidRPr="00000000">
          <w:rPr>
            <w:rFonts w:ascii="Times New Roman" w:cs="Times New Roman" w:eastAsia="Times New Roman" w:hAnsi="Times New Roman"/>
            <w:sz w:val="24"/>
            <w:szCs w:val="24"/>
            <w:rtl w:val="0"/>
          </w:rPr>
          <w:delText xml:space="preserve">T</w:delText>
        </w:r>
        <w:r w:rsidDel="00000000" w:rsidR="00000000" w:rsidRPr="00000000">
          <w:rPr>
            <w:rFonts w:ascii="Times New Roman" w:cs="Times New Roman" w:eastAsia="Times New Roman" w:hAnsi="Times New Roman"/>
            <w:sz w:val="24"/>
            <w:szCs w:val="24"/>
            <w:rtl w:val="0"/>
          </w:rPr>
          <w:delText xml:space="preserve">he</w:delText>
        </w:r>
      </w:del>
      <w:r w:rsidDel="00000000" w:rsidR="00000000" w:rsidRPr="00000000">
        <w:rPr>
          <w:rFonts w:ascii="Times New Roman" w:cs="Times New Roman" w:eastAsia="Times New Roman" w:hAnsi="Times New Roman"/>
          <w:sz w:val="24"/>
          <w:szCs w:val="24"/>
          <w:rtl w:val="0"/>
        </w:rPr>
        <w:t xml:space="preserve"> readers delve deeper into the text, they realize that Angela’s priority isn’t to follow societal expectations of machismo and caste, but rather,</w:t>
      </w:r>
      <w:del w:author="Lucy Ma" w:id="17" w:date="2018-10-29T21:23:45Z">
        <w:commentRangeStart w:id="12"/>
        <w:r w:rsidDel="00000000" w:rsidR="00000000" w:rsidRPr="00000000">
          <w:rPr>
            <w:rFonts w:ascii="Times New Roman" w:cs="Times New Roman" w:eastAsia="Times New Roman" w:hAnsi="Times New Roman"/>
            <w:sz w:val="24"/>
            <w:szCs w:val="24"/>
            <w:rtl w:val="0"/>
          </w:rPr>
          <w:delText xml:space="preserve"> it is </w:delText>
        </w:r>
      </w:del>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to please her mother. Márquez’s development of Angela is unique because he </w:t>
      </w:r>
      <w:ins w:author="Lucy Ma" w:id="18" w:date="2018-10-29T21:27:43Z">
        <w:commentRangeStart w:id="13"/>
        <w:r w:rsidDel="00000000" w:rsidR="00000000" w:rsidRPr="00000000">
          <w:rPr>
            <w:rFonts w:ascii="Times New Roman" w:cs="Times New Roman" w:eastAsia="Times New Roman" w:hAnsi="Times New Roman"/>
            <w:sz w:val="24"/>
            <w:szCs w:val="24"/>
            <w:rtl w:val="0"/>
          </w:rPr>
          <w:t xml:space="preserve">i</w:t>
        </w:r>
      </w:ins>
      <w:del w:author="Lucy Ma" w:id="18" w:date="2018-10-29T21:27:43Z">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delText xml:space="preserve">begins to i</w:delText>
        </w:r>
      </w:del>
      <w:r w:rsidDel="00000000" w:rsidR="00000000" w:rsidRPr="00000000">
        <w:rPr>
          <w:rFonts w:ascii="Times New Roman" w:cs="Times New Roman" w:eastAsia="Times New Roman" w:hAnsi="Times New Roman"/>
          <w:sz w:val="24"/>
          <w:szCs w:val="24"/>
          <w:rtl w:val="0"/>
        </w:rPr>
        <w:t xml:space="preserve">ncorporate</w:t>
      </w:r>
      <w:ins w:author="Lucy Ma" w:id="19" w:date="2018-10-29T21:27:44Z">
        <w:r w:rsidDel="00000000" w:rsidR="00000000" w:rsidRPr="00000000">
          <w:rPr>
            <w:rFonts w:ascii="Times New Roman" w:cs="Times New Roman" w:eastAsia="Times New Roman" w:hAnsi="Times New Roman"/>
            <w:sz w:val="24"/>
            <w:szCs w:val="24"/>
            <w:rtl w:val="0"/>
          </w:rPr>
          <w:t xml:space="preserve">s</w:t>
        </w:r>
      </w:ins>
      <w:r w:rsidDel="00000000" w:rsidR="00000000" w:rsidRPr="00000000">
        <w:rPr>
          <w:rFonts w:ascii="Times New Roman" w:cs="Times New Roman" w:eastAsia="Times New Roman" w:hAnsi="Times New Roman"/>
          <w:sz w:val="24"/>
          <w:szCs w:val="24"/>
          <w:rtl w:val="0"/>
        </w:rPr>
        <w:t xml:space="preserve"> Angela’s search for </w:t>
      </w:r>
      <w:del w:author="Lucy Ma" w:id="20" w:date="2018-10-29T21:26:50Z">
        <w:commentRangeStart w:id="14"/>
        <w:r w:rsidDel="00000000" w:rsidR="00000000" w:rsidRPr="00000000">
          <w:rPr>
            <w:rFonts w:ascii="Times New Roman" w:cs="Times New Roman" w:eastAsia="Times New Roman" w:hAnsi="Times New Roman"/>
            <w:sz w:val="24"/>
            <w:szCs w:val="24"/>
            <w:rtl w:val="0"/>
          </w:rPr>
          <w:delText xml:space="preserve">love </w:delText>
        </w:r>
      </w:del>
      <w:ins w:author="Lucy Ma" w:id="20" w:date="2018-10-29T21:26:50Z">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not just romantic love, but maternal love. </w:t>
        </w:r>
        <w:del w:author="Lucy Ma" w:id="20" w:date="2018-10-29T21:26:50Z">
          <w:r w:rsidDel="00000000" w:rsidR="00000000" w:rsidRPr="00000000">
            <w:rPr>
              <w:rFonts w:ascii="Times New Roman" w:cs="Times New Roman" w:eastAsia="Times New Roman" w:hAnsi="Times New Roman"/>
              <w:sz w:val="24"/>
              <w:szCs w:val="24"/>
              <w:rtl w:val="0"/>
            </w:rPr>
            <w:delText xml:space="preserve"> in a </w:delText>
          </w:r>
        </w:del>
      </w:ins>
      <w:del w:author="Lucy Ma" w:id="20" w:date="2018-10-29T21:26:50Z">
        <w:r w:rsidDel="00000000" w:rsidR="00000000" w:rsidRPr="00000000">
          <w:rPr>
            <w:rFonts w:ascii="Times New Roman" w:cs="Times New Roman" w:eastAsia="Times New Roman" w:hAnsi="Times New Roman"/>
            <w:sz w:val="24"/>
            <w:szCs w:val="24"/>
            <w:rtl w:val="0"/>
          </w:rPr>
          <w:delText xml:space="preserve">right at the start of her character</w:delText>
        </w:r>
      </w:del>
      <w:r w:rsidDel="00000000" w:rsidR="00000000" w:rsidRPr="00000000">
        <w:rPr>
          <w:rFonts w:ascii="Times New Roman" w:cs="Times New Roman" w:eastAsia="Times New Roman" w:hAnsi="Times New Roman"/>
          <w:sz w:val="24"/>
          <w:szCs w:val="24"/>
          <w:rtl w:val="0"/>
        </w:rPr>
        <w:t xml:space="preserve">. Like any child, Angela strives for praise from her parents, most notably from her mother. </w:t>
      </w:r>
      <w:del w:author="Lucy Ma" w:id="21" w:date="2018-10-29T21:28:38Z">
        <w:commentRangeStart w:id="15"/>
        <w:r w:rsidDel="00000000" w:rsidR="00000000" w:rsidRPr="00000000">
          <w:rPr>
            <w:rFonts w:ascii="Times New Roman" w:cs="Times New Roman" w:eastAsia="Times New Roman" w:hAnsi="Times New Roman"/>
            <w:sz w:val="24"/>
            <w:szCs w:val="24"/>
            <w:rtl w:val="0"/>
          </w:rPr>
          <w:delText xml:space="preserve">But </w:delText>
        </w:r>
      </w:del>
      <w:ins w:author="Lucy Ma" w:id="21" w:date="2018-10-29T21:28:38Z">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However, </w:t>
        </w:r>
      </w:ins>
      <w:r w:rsidDel="00000000" w:rsidR="00000000" w:rsidRPr="00000000">
        <w:rPr>
          <w:rFonts w:ascii="Times New Roman" w:cs="Times New Roman" w:eastAsia="Times New Roman" w:hAnsi="Times New Roman"/>
          <w:sz w:val="24"/>
          <w:szCs w:val="24"/>
          <w:rtl w:val="0"/>
        </w:rPr>
        <w:t xml:space="preserve">instead of offering Angela love, Pura beats fear into her. </w:t>
      </w:r>
      <w:ins w:author="Lucy Ma" w:id="22" w:date="2018-10-29T21:29:07Z">
        <w:commentRangeStart w:id="16"/>
        <w:r w:rsidDel="00000000" w:rsidR="00000000" w:rsidRPr="00000000">
          <w:rPr>
            <w:rFonts w:ascii="Times New Roman" w:cs="Times New Roman" w:eastAsia="Times New Roman" w:hAnsi="Times New Roman"/>
            <w:sz w:val="24"/>
            <w:szCs w:val="24"/>
            <w:rtl w:val="0"/>
          </w:rPr>
          <w:t xml:space="preserve">In this hostile family environment, </w:t>
        </w:r>
      </w:ins>
      <w:del w:author="Lucy Ma" w:id="22" w:date="2018-10-29T21:29:07Z">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delText xml:space="preserve">The narrator even notes that </w:delText>
        </w:r>
      </w:del>
      <w:r w:rsidDel="00000000" w:rsidR="00000000" w:rsidRPr="00000000">
        <w:rPr>
          <w:rFonts w:ascii="Times New Roman" w:cs="Times New Roman" w:eastAsia="Times New Roman" w:hAnsi="Times New Roman"/>
          <w:sz w:val="24"/>
          <w:szCs w:val="24"/>
          <w:rtl w:val="0"/>
        </w:rPr>
        <w:t xml:space="preserve">Angela “had a helpless air and a poverty of spirit… she seemed more destitute in the window of her house… making cloth flowers and singing songs about single women</w:t>
      </w:r>
      <w:del w:author="Lucy Ma" w:id="23" w:date="2018-10-29T21:29:49Z">
        <w:commentRangeStart w:id="17"/>
        <w:r w:rsidDel="00000000" w:rsidR="00000000" w:rsidRPr="00000000">
          <w:rPr>
            <w:rFonts w:ascii="Times New Roman" w:cs="Times New Roman" w:eastAsia="Times New Roman" w:hAnsi="Times New Roman"/>
            <w:sz w:val="24"/>
            <w:szCs w:val="24"/>
            <w:rtl w:val="0"/>
          </w:rPr>
          <w:delText xml:space="preserve">…</w:delText>
        </w:r>
      </w:del>
      <w:ins w:author="Lucy Ma" w:id="23" w:date="2018-10-29T21:29:49Z">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(32). Yes, Angela could have been influenced somewhat by machismo and wealth, but her compliance to Pura is mostly expected because Angela will do anything if it means her mother will be pleased. </w:t>
      </w:r>
      <w:ins w:author="Lucy Ma" w:id="24" w:date="2018-10-29T21:30:10Z">
        <w:commentRangeStart w:id="18"/>
        <w:r w:rsidDel="00000000" w:rsidR="00000000" w:rsidRPr="00000000">
          <w:rPr>
            <w:rFonts w:ascii="Times New Roman" w:cs="Times New Roman" w:eastAsia="Times New Roman" w:hAnsi="Times New Roman"/>
            <w:sz w:val="24"/>
            <w:szCs w:val="24"/>
            <w:rtl w:val="0"/>
          </w:rPr>
          <w:t xml:space="preserve">As she strives for acceptance within her family and her mother’s eyes, </w:t>
        </w:r>
      </w:ins>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Angela is ever the obedient and quiet daughter</w:t>
      </w:r>
      <w:ins w:author="Lucy Ma" w:id="25" w:date="2018-10-29T21:31:31Z">
        <w:commentRangeStart w:id="19"/>
        <w:r w:rsidDel="00000000" w:rsidR="00000000" w:rsidRPr="00000000">
          <w:rPr>
            <w:rFonts w:ascii="Times New Roman" w:cs="Times New Roman" w:eastAsia="Times New Roman" w:hAnsi="Times New Roman"/>
            <w:sz w:val="24"/>
            <w:szCs w:val="24"/>
            <w:rtl w:val="0"/>
          </w:rPr>
          <w:t xml:space="preserve">.</w:t>
        </w:r>
      </w:ins>
      <w:del w:author="Lucy Ma" w:id="25" w:date="2018-10-29T21:31:31Z">
        <w:commentRangeEnd w:id="19"/>
        <w:r w:rsidDel="00000000" w:rsidR="00000000" w:rsidRPr="00000000">
          <w:commentReference w:id="19"/>
        </w:r>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w:t>
      </w:r>
      <w:del w:author="Lucy Ma" w:id="26" w:date="2018-10-29T21:31:35Z">
        <w:r w:rsidDel="00000000" w:rsidR="00000000" w:rsidRPr="00000000">
          <w:rPr>
            <w:rFonts w:ascii="Times New Roman" w:cs="Times New Roman" w:eastAsia="Times New Roman" w:hAnsi="Times New Roman"/>
            <w:sz w:val="24"/>
            <w:szCs w:val="24"/>
            <w:rtl w:val="0"/>
          </w:rPr>
          <w:delText xml:space="preserve">a</w:delText>
        </w:r>
      </w:del>
      <w:ins w:author="Lucy Ma" w:id="26" w:date="2018-10-29T21:31:35Z">
        <w:r w:rsidDel="00000000" w:rsidR="00000000" w:rsidRPr="00000000">
          <w:rPr>
            <w:rFonts w:ascii="Times New Roman" w:cs="Times New Roman" w:eastAsia="Times New Roman" w:hAnsi="Times New Roman"/>
            <w:sz w:val="24"/>
            <w:szCs w:val="24"/>
            <w:rtl w:val="0"/>
          </w:rPr>
          <w:t xml:space="preserve">T</w:t>
        </w:r>
      </w:ins>
      <w:del w:author="Lucy Ma" w:id="26" w:date="2018-10-29T21:31:35Z">
        <w:r w:rsidDel="00000000" w:rsidR="00000000" w:rsidRPr="00000000">
          <w:rPr>
            <w:rFonts w:ascii="Times New Roman" w:cs="Times New Roman" w:eastAsia="Times New Roman" w:hAnsi="Times New Roman"/>
            <w:sz w:val="24"/>
            <w:szCs w:val="24"/>
            <w:rtl w:val="0"/>
          </w:rPr>
          <w:delText xml:space="preserve">nd t</w:delText>
        </w:r>
      </w:del>
      <w:r w:rsidDel="00000000" w:rsidR="00000000" w:rsidRPr="00000000">
        <w:rPr>
          <w:rFonts w:ascii="Times New Roman" w:cs="Times New Roman" w:eastAsia="Times New Roman" w:hAnsi="Times New Roman"/>
          <w:sz w:val="24"/>
          <w:szCs w:val="24"/>
          <w:rtl w:val="0"/>
        </w:rPr>
        <w:t xml:space="preserve">he absence of </w:t>
      </w:r>
      <w:ins w:author="Lucy Ma" w:id="27" w:date="2018-10-29T21:31:59Z">
        <w:commentRangeStart w:id="20"/>
        <w:r w:rsidDel="00000000" w:rsidR="00000000" w:rsidRPr="00000000">
          <w:rPr>
            <w:rFonts w:ascii="Times New Roman" w:cs="Times New Roman" w:eastAsia="Times New Roman" w:hAnsi="Times New Roman"/>
            <w:sz w:val="24"/>
            <w:szCs w:val="24"/>
            <w:rtl w:val="0"/>
          </w:rPr>
          <w:t xml:space="preserve">maternal</w:t>
        </w:r>
      </w:ins>
      <w:del w:author="Lucy Ma" w:id="27" w:date="2018-10-29T21:31:59Z">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delText xml:space="preserve">parental</w:delText>
        </w:r>
      </w:del>
      <w:r w:rsidDel="00000000" w:rsidR="00000000" w:rsidRPr="00000000">
        <w:rPr>
          <w:rFonts w:ascii="Times New Roman" w:cs="Times New Roman" w:eastAsia="Times New Roman" w:hAnsi="Times New Roman"/>
          <w:sz w:val="24"/>
          <w:szCs w:val="24"/>
          <w:rtl w:val="0"/>
        </w:rPr>
        <w:t xml:space="preserve"> love and her hopefulness for that love are her biggest motivators. </w:t>
      </w:r>
      <w:ins w:author="Lucy Ma" w:id="28" w:date="2018-10-29T21:32:56Z">
        <w:commentRangeStart w:id="21"/>
        <w:r w:rsidDel="00000000" w:rsidR="00000000" w:rsidRPr="00000000">
          <w:rPr>
            <w:rFonts w:ascii="Times New Roman" w:cs="Times New Roman" w:eastAsia="Times New Roman" w:hAnsi="Times New Roman"/>
            <w:sz w:val="24"/>
            <w:szCs w:val="24"/>
            <w:rtl w:val="0"/>
          </w:rPr>
          <w:t xml:space="preserve">Therefore, </w:t>
        </w:r>
      </w:ins>
      <w:del w:author="Lucy Ma" w:id="28" w:date="2018-10-29T21:32:56Z">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delText xml:space="preserve">So</w:delText>
        </w:r>
      </w:del>
      <w:r w:rsidDel="00000000" w:rsidR="00000000" w:rsidRPr="00000000">
        <w:rPr>
          <w:rFonts w:ascii="Times New Roman" w:cs="Times New Roman" w:eastAsia="Times New Roman" w:hAnsi="Times New Roman"/>
          <w:sz w:val="24"/>
          <w:szCs w:val="24"/>
          <w:rtl w:val="0"/>
        </w:rPr>
        <w:t xml:space="preserve"> when Pura dismisses Angela’s meek complaints with a cold “‘love can be learned’” (35), she simply obeys. Maybe Pura will love her for marrying Bayardo</w:t>
      </w:r>
      <w:ins w:author="Lucy Ma" w:id="29" w:date="2018-10-29T21:34:21Z">
        <w:commentRangeStart w:id="22"/>
        <w:r w:rsidDel="00000000" w:rsidR="00000000" w:rsidRPr="00000000">
          <w:rPr>
            <w:rFonts w:ascii="Times New Roman" w:cs="Times New Roman" w:eastAsia="Times New Roman" w:hAnsi="Times New Roman"/>
            <w:sz w:val="24"/>
            <w:szCs w:val="24"/>
            <w:rtl w:val="0"/>
          </w:rPr>
          <w:t xml:space="preserve"> because of his machismo, wealth, and status; the things that are worthless to Angela, but priceless to Pura</w:t>
        </w:r>
      </w:ins>
      <w:commentRangeEnd w:id="22"/>
      <w:r w:rsidDel="00000000" w:rsidR="00000000" w:rsidRPr="00000000">
        <w:commentReference w:id="22"/>
      </w:r>
      <w:r w:rsidDel="00000000" w:rsidR="00000000" w:rsidRPr="00000000">
        <w:rPr>
          <w:rFonts w:ascii="Times New Roman" w:cs="Times New Roman" w:eastAsia="Times New Roman" w:hAnsi="Times New Roman"/>
          <w:sz w:val="24"/>
          <w:szCs w:val="24"/>
          <w:rtl w:val="0"/>
        </w:rPr>
        <w:t xml:space="preserve">. </w:t>
      </w:r>
      <w:del w:author="Lucy Ma" w:id="30" w:date="2018-10-29T21:49:10Z">
        <w:commentRangeStart w:id="23"/>
        <w:r w:rsidDel="00000000" w:rsidR="00000000" w:rsidRPr="00000000">
          <w:rPr>
            <w:rFonts w:ascii="Times New Roman" w:cs="Times New Roman" w:eastAsia="Times New Roman" w:hAnsi="Times New Roman"/>
            <w:sz w:val="24"/>
            <w:szCs w:val="24"/>
            <w:rtl w:val="0"/>
          </w:rPr>
          <w:delText xml:space="preserve">By the time she marries him, however, Márquez is already writing, quite literally, the next chapter of her life.</w:delText>
        </w:r>
      </w:del>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05">
      <w:pPr>
        <w:pageBreakBefore w:val="0"/>
        <w:spacing w:line="360" w:lineRule="auto"/>
        <w:ind w:firstLine="720"/>
        <w:rPr>
          <w:rFonts w:ascii="Times New Roman" w:cs="Times New Roman" w:eastAsia="Times New Roman" w:hAnsi="Times New Roman"/>
          <w:sz w:val="24"/>
          <w:szCs w:val="24"/>
        </w:rPr>
      </w:pPr>
      <w:ins w:author="Lucy Ma" w:id="31" w:date="2018-10-29T21:35:37Z">
        <w:commentRangeStart w:id="24"/>
        <w:r w:rsidDel="00000000" w:rsidR="00000000" w:rsidRPr="00000000">
          <w:rPr>
            <w:rFonts w:ascii="Times New Roman" w:cs="Times New Roman" w:eastAsia="Times New Roman" w:hAnsi="Times New Roman"/>
            <w:sz w:val="24"/>
            <w:szCs w:val="24"/>
            <w:rtl w:val="0"/>
          </w:rPr>
          <w:t xml:space="preserve">Bayardo </w:t>
        </w:r>
      </w:ins>
      <w:del w:author="Lucy Ma" w:id="31" w:date="2018-10-29T21:35:37Z">
        <w:commentRangeEnd w:id="24"/>
        <w:r w:rsidDel="00000000" w:rsidR="00000000" w:rsidRPr="00000000">
          <w:commentReference w:id="24"/>
        </w:r>
        <w:r w:rsidDel="00000000" w:rsidR="00000000" w:rsidRPr="00000000">
          <w:rPr>
            <w:rFonts w:ascii="Times New Roman" w:cs="Times New Roman" w:eastAsia="Times New Roman" w:hAnsi="Times New Roman"/>
            <w:sz w:val="24"/>
            <w:szCs w:val="24"/>
            <w:rtl w:val="0"/>
          </w:rPr>
          <w:delText xml:space="preserve">After marrying Bayardo, he</w:delText>
        </w:r>
      </w:del>
      <w:r w:rsidDel="00000000" w:rsidR="00000000" w:rsidRPr="00000000">
        <w:rPr>
          <w:rFonts w:ascii="Times New Roman" w:cs="Times New Roman" w:eastAsia="Times New Roman" w:hAnsi="Times New Roman"/>
          <w:sz w:val="24"/>
          <w:szCs w:val="24"/>
          <w:rtl w:val="0"/>
        </w:rPr>
        <w:t xml:space="preserve"> soon discovers that Angela’s not a virgin, and the disgraced ex-bride becomes an outcast. He returns her back home and for </w:t>
      </w:r>
      <w:del w:author="Lucy Ma" w:id="32" w:date="2018-10-29T21:35:56Z">
        <w:commentRangeStart w:id="25"/>
        <w:r w:rsidDel="00000000" w:rsidR="00000000" w:rsidRPr="00000000">
          <w:rPr>
            <w:rFonts w:ascii="Times New Roman" w:cs="Times New Roman" w:eastAsia="Times New Roman" w:hAnsi="Times New Roman"/>
            <w:sz w:val="24"/>
            <w:szCs w:val="24"/>
            <w:rtl w:val="0"/>
          </w:rPr>
          <w:delText xml:space="preserve">over </w:delText>
        </w:r>
      </w:del>
      <w:commentRangeEnd w:id="25"/>
      <w:r w:rsidDel="00000000" w:rsidR="00000000" w:rsidRPr="00000000">
        <w:commentReference w:id="25"/>
      </w:r>
      <w:r w:rsidDel="00000000" w:rsidR="00000000" w:rsidRPr="00000000">
        <w:rPr>
          <w:rFonts w:ascii="Times New Roman" w:cs="Times New Roman" w:eastAsia="Times New Roman" w:hAnsi="Times New Roman"/>
          <w:sz w:val="24"/>
          <w:szCs w:val="24"/>
          <w:rtl w:val="0"/>
        </w:rPr>
        <w:t xml:space="preserve">the next ten years after the incident, Angela Vicario </w:t>
      </w:r>
      <w:del w:author="Lucy Ma" w:id="33" w:date="2018-10-29T21:36:08Z">
        <w:commentRangeStart w:id="26"/>
        <w:r w:rsidDel="00000000" w:rsidR="00000000" w:rsidRPr="00000000">
          <w:rPr>
            <w:rFonts w:ascii="Times New Roman" w:cs="Times New Roman" w:eastAsia="Times New Roman" w:hAnsi="Times New Roman"/>
            <w:sz w:val="24"/>
            <w:szCs w:val="24"/>
            <w:rtl w:val="0"/>
          </w:rPr>
          <w:delText xml:space="preserve">completely derails. The narrator reveals that Angela </w:delText>
        </w:r>
      </w:del>
      <w:commentRangeEnd w:id="26"/>
      <w:r w:rsidDel="00000000" w:rsidR="00000000" w:rsidRPr="00000000">
        <w:commentReference w:id="26"/>
      </w:r>
      <w:r w:rsidDel="00000000" w:rsidR="00000000" w:rsidRPr="00000000">
        <w:rPr>
          <w:rFonts w:ascii="Times New Roman" w:cs="Times New Roman" w:eastAsia="Times New Roman" w:hAnsi="Times New Roman"/>
          <w:sz w:val="24"/>
          <w:szCs w:val="24"/>
          <w:rtl w:val="0"/>
        </w:rPr>
        <w:t xml:space="preserve">“spoke about her misfortune without any shame in order to cover up… the real one, that was burning her insides… that Bayardo San Roman had been in her life forever from the moment he brought her back home</w:t>
      </w:r>
      <w:ins w:author="Lucy Ma" w:id="34" w:date="2018-10-29T21:36:24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(91). The most </w:t>
      </w:r>
      <w:ins w:author="Lucy Ma" w:id="35" w:date="2018-10-29T21:36:32Z">
        <w:commentRangeStart w:id="27"/>
        <w:r w:rsidDel="00000000" w:rsidR="00000000" w:rsidRPr="00000000">
          <w:rPr>
            <w:rFonts w:ascii="Times New Roman" w:cs="Times New Roman" w:eastAsia="Times New Roman" w:hAnsi="Times New Roman"/>
            <w:sz w:val="24"/>
            <w:szCs w:val="24"/>
            <w:rtl w:val="0"/>
          </w:rPr>
          <w:t xml:space="preserve">inexplicable </w:t>
        </w:r>
      </w:ins>
      <w:del w:author="Lucy Ma" w:id="35" w:date="2018-10-29T21:36:32Z">
        <w:commentRangeEnd w:id="27"/>
        <w:r w:rsidDel="00000000" w:rsidR="00000000" w:rsidRPr="00000000">
          <w:commentReference w:id="27"/>
        </w:r>
        <w:r w:rsidDel="00000000" w:rsidR="00000000" w:rsidRPr="00000000">
          <w:rPr>
            <w:rFonts w:ascii="Times New Roman" w:cs="Times New Roman" w:eastAsia="Times New Roman" w:hAnsi="Times New Roman"/>
            <w:sz w:val="24"/>
            <w:szCs w:val="24"/>
            <w:rtl w:val="0"/>
          </w:rPr>
          <w:delText xml:space="preserve">confusing</w:delText>
        </w:r>
      </w:del>
      <w:r w:rsidDel="00000000" w:rsidR="00000000" w:rsidRPr="00000000">
        <w:rPr>
          <w:rFonts w:ascii="Times New Roman" w:cs="Times New Roman" w:eastAsia="Times New Roman" w:hAnsi="Times New Roman"/>
          <w:sz w:val="24"/>
          <w:szCs w:val="24"/>
          <w:rtl w:val="0"/>
        </w:rPr>
        <w:t xml:space="preserve"> </w:t>
      </w:r>
      <w:ins w:author="Lucy Ma" w:id="36" w:date="2018-10-29T21:36:47Z">
        <w:commentRangeStart w:id="28"/>
        <w:r w:rsidDel="00000000" w:rsidR="00000000" w:rsidRPr="00000000">
          <w:rPr>
            <w:rFonts w:ascii="Times New Roman" w:cs="Times New Roman" w:eastAsia="Times New Roman" w:hAnsi="Times New Roman"/>
            <w:sz w:val="24"/>
            <w:szCs w:val="24"/>
            <w:rtl w:val="0"/>
          </w:rPr>
          <w:t xml:space="preserve">aspect</w:t>
        </w:r>
      </w:ins>
      <w:del w:author="Lucy Ma" w:id="36" w:date="2018-10-29T21:36:47Z">
        <w:commentRangeEnd w:id="28"/>
        <w:r w:rsidDel="00000000" w:rsidR="00000000" w:rsidRPr="00000000">
          <w:commentReference w:id="28"/>
        </w:r>
        <w:r w:rsidDel="00000000" w:rsidR="00000000" w:rsidRPr="00000000">
          <w:rPr>
            <w:rFonts w:ascii="Times New Roman" w:cs="Times New Roman" w:eastAsia="Times New Roman" w:hAnsi="Times New Roman"/>
            <w:sz w:val="24"/>
            <w:szCs w:val="24"/>
            <w:rtl w:val="0"/>
          </w:rPr>
          <w:delText xml:space="preserve">thing</w:delText>
        </w:r>
      </w:del>
      <w:r w:rsidDel="00000000" w:rsidR="00000000" w:rsidRPr="00000000">
        <w:rPr>
          <w:rFonts w:ascii="Times New Roman" w:cs="Times New Roman" w:eastAsia="Times New Roman" w:hAnsi="Times New Roman"/>
          <w:sz w:val="24"/>
          <w:szCs w:val="24"/>
          <w:rtl w:val="0"/>
        </w:rPr>
        <w:t xml:space="preserve"> </w:t>
      </w:r>
      <w:ins w:author="Lucy Ma" w:id="37" w:date="2018-10-29T21:36:49Z">
        <w:r w:rsidDel="00000000" w:rsidR="00000000" w:rsidRPr="00000000">
          <w:rPr>
            <w:rFonts w:ascii="Times New Roman" w:cs="Times New Roman" w:eastAsia="Times New Roman" w:hAnsi="Times New Roman"/>
            <w:sz w:val="24"/>
            <w:szCs w:val="24"/>
            <w:rtl w:val="0"/>
          </w:rPr>
          <w:t xml:space="preserve">of</w:t>
        </w:r>
      </w:ins>
      <w:del w:author="Lucy Ma" w:id="37" w:date="2018-10-29T21:36:49Z">
        <w:r w:rsidDel="00000000" w:rsidR="00000000" w:rsidRPr="00000000">
          <w:rPr>
            <w:rFonts w:ascii="Times New Roman" w:cs="Times New Roman" w:eastAsia="Times New Roman" w:hAnsi="Times New Roman"/>
            <w:sz w:val="24"/>
            <w:szCs w:val="24"/>
            <w:rtl w:val="0"/>
          </w:rPr>
          <w:delText xml:space="preserve">about</w:delText>
        </w:r>
      </w:del>
      <w:r w:rsidDel="00000000" w:rsidR="00000000" w:rsidRPr="00000000">
        <w:rPr>
          <w:rFonts w:ascii="Times New Roman" w:cs="Times New Roman" w:eastAsia="Times New Roman" w:hAnsi="Times New Roman"/>
          <w:sz w:val="24"/>
          <w:szCs w:val="24"/>
          <w:rtl w:val="0"/>
        </w:rPr>
        <w:t xml:space="preserve"> Angela’s character during this time of her immense shame is her </w:t>
      </w:r>
      <w:del w:author="Lucy Ma" w:id="38" w:date="2018-10-29T21:37:16Z">
        <w:commentRangeStart w:id="29"/>
        <w:r w:rsidDel="00000000" w:rsidR="00000000" w:rsidRPr="00000000">
          <w:rPr>
            <w:rFonts w:ascii="Times New Roman" w:cs="Times New Roman" w:eastAsia="Times New Roman" w:hAnsi="Times New Roman"/>
            <w:sz w:val="24"/>
            <w:szCs w:val="24"/>
            <w:rtl w:val="0"/>
          </w:rPr>
          <w:delText xml:space="preserve">inexplicable </w:delText>
        </w:r>
      </w:del>
      <w:commentRangeEnd w:id="29"/>
      <w:r w:rsidDel="00000000" w:rsidR="00000000" w:rsidRPr="00000000">
        <w:commentReference w:id="29"/>
      </w:r>
      <w:r w:rsidDel="00000000" w:rsidR="00000000" w:rsidRPr="00000000">
        <w:rPr>
          <w:rFonts w:ascii="Times New Roman" w:cs="Times New Roman" w:eastAsia="Times New Roman" w:hAnsi="Times New Roman"/>
          <w:sz w:val="24"/>
          <w:szCs w:val="24"/>
          <w:rtl w:val="0"/>
        </w:rPr>
        <w:t xml:space="preserve">sudden obsession over Bayardo. If Bayardo’s exaggerated masculinity and his brash behavior repulses Angela, then how can she fall for him the minute he returns her home? Perhaps it’s the fact that humans always desire what they can’t have. Angela realizes that Bayardo was the ‘what could be’ and the ‘what could’ve been’ in her life. Because of that, after she sees him leave the hotel for good, “she was reborn. ‘I went crazy over him… </w:t>
      </w:r>
      <w:ins w:author="Lucy Ma" w:id="39" w:date="2018-10-29T21:37:30Z">
        <w:commentRangeStart w:id="30"/>
        <w:r w:rsidDel="00000000" w:rsidR="00000000" w:rsidRPr="00000000">
          <w:rPr>
            <w:rFonts w:ascii="Times New Roman" w:cs="Times New Roman" w:eastAsia="Times New Roman" w:hAnsi="Times New Roman"/>
            <w:sz w:val="24"/>
            <w:szCs w:val="24"/>
            <w:rtl w:val="0"/>
          </w:rPr>
          <w:t xml:space="preserve">O</w:t>
        </w:r>
      </w:ins>
      <w:del w:author="Lucy Ma" w:id="39" w:date="2018-10-29T21:37:30Z">
        <w:commentRangeEnd w:id="30"/>
        <w:r w:rsidDel="00000000" w:rsidR="00000000" w:rsidRPr="00000000">
          <w:commentReference w:id="30"/>
        </w:r>
        <w:r w:rsidDel="00000000" w:rsidR="00000000" w:rsidRPr="00000000">
          <w:rPr>
            <w:rFonts w:ascii="Times New Roman" w:cs="Times New Roman" w:eastAsia="Times New Roman" w:hAnsi="Times New Roman"/>
            <w:sz w:val="24"/>
            <w:szCs w:val="24"/>
            <w:rtl w:val="0"/>
          </w:rPr>
          <w:delText xml:space="preserve">o</w:delText>
        </w:r>
      </w:del>
      <w:r w:rsidDel="00000000" w:rsidR="00000000" w:rsidRPr="00000000">
        <w:rPr>
          <w:rFonts w:ascii="Times New Roman" w:cs="Times New Roman" w:eastAsia="Times New Roman" w:hAnsi="Times New Roman"/>
          <w:sz w:val="24"/>
          <w:szCs w:val="24"/>
          <w:rtl w:val="0"/>
        </w:rPr>
        <w:t xml:space="preserve">ut of my mind’… Unable to get a moment’s rest, she wrote him the first letter</w:t>
      </w:r>
      <w:ins w:author="Lucy Ma" w:id="40" w:date="2018-10-29T21:37:46Z">
        <w:commentRangeStart w:id="31"/>
        <w:r w:rsidDel="00000000" w:rsidR="00000000" w:rsidRPr="00000000">
          <w:rPr>
            <w:rFonts w:ascii="Times New Roman" w:cs="Times New Roman" w:eastAsia="Times New Roman" w:hAnsi="Times New Roman"/>
            <w:sz w:val="24"/>
            <w:szCs w:val="24"/>
            <w:rtl w:val="0"/>
          </w:rPr>
          <w:t xml:space="preserve">”</w:t>
        </w:r>
      </w:ins>
      <w:commentRangeEnd w:id="31"/>
      <w:r w:rsidDel="00000000" w:rsidR="00000000" w:rsidRPr="00000000">
        <w:commentReference w:id="31"/>
      </w:r>
      <w:r w:rsidDel="00000000" w:rsidR="00000000" w:rsidRPr="00000000">
        <w:rPr>
          <w:rFonts w:ascii="Times New Roman" w:cs="Times New Roman" w:eastAsia="Times New Roman" w:hAnsi="Times New Roman"/>
          <w:sz w:val="24"/>
          <w:szCs w:val="24"/>
          <w:rtl w:val="0"/>
        </w:rPr>
        <w:t xml:space="preserve"> (92-93). Angela’s love letters to Bayardo </w:t>
      </w:r>
      <w:ins w:author="Lucy Ma" w:id="41" w:date="2018-10-29T21:37:59Z">
        <w:commentRangeStart w:id="32"/>
        <w:r w:rsidDel="00000000" w:rsidR="00000000" w:rsidRPr="00000000">
          <w:rPr>
            <w:rFonts w:ascii="Times New Roman" w:cs="Times New Roman" w:eastAsia="Times New Roman" w:hAnsi="Times New Roman"/>
            <w:sz w:val="24"/>
            <w:szCs w:val="24"/>
            <w:rtl w:val="0"/>
          </w:rPr>
          <w:t xml:space="preserve">exemplify her </w:t>
        </w:r>
      </w:ins>
      <w:del w:author="Lucy Ma" w:id="41" w:date="2018-10-29T21:37:59Z">
        <w:commentRangeEnd w:id="32"/>
        <w:r w:rsidDel="00000000" w:rsidR="00000000" w:rsidRPr="00000000">
          <w:commentReference w:id="32"/>
        </w:r>
        <w:r w:rsidDel="00000000" w:rsidR="00000000" w:rsidRPr="00000000">
          <w:rPr>
            <w:rFonts w:ascii="Times New Roman" w:cs="Times New Roman" w:eastAsia="Times New Roman" w:hAnsi="Times New Roman"/>
            <w:sz w:val="24"/>
            <w:szCs w:val="24"/>
            <w:rtl w:val="0"/>
          </w:rPr>
          <w:delText xml:space="preserve">are the height of her </w:delText>
        </w:r>
      </w:del>
      <w:r w:rsidDel="00000000" w:rsidR="00000000" w:rsidRPr="00000000">
        <w:rPr>
          <w:rFonts w:ascii="Times New Roman" w:cs="Times New Roman" w:eastAsia="Times New Roman" w:hAnsi="Times New Roman"/>
          <w:sz w:val="24"/>
          <w:szCs w:val="24"/>
          <w:rtl w:val="0"/>
        </w:rPr>
        <w:t xml:space="preserve">insanity. Her letters </w:t>
      </w:r>
      <w:ins w:author="Lucy Ma" w:id="42" w:date="2018-10-29T21:38:28Z">
        <w:commentRangeStart w:id="33"/>
        <w:r w:rsidDel="00000000" w:rsidR="00000000" w:rsidRPr="00000000">
          <w:rPr>
            <w:rFonts w:ascii="Times New Roman" w:cs="Times New Roman" w:eastAsia="Times New Roman" w:hAnsi="Times New Roman"/>
            <w:sz w:val="24"/>
            <w:szCs w:val="24"/>
            <w:rtl w:val="0"/>
          </w:rPr>
          <w:t xml:space="preserve">show how </w:t>
        </w:r>
      </w:ins>
      <w:del w:author="Lucy Ma" w:id="42" w:date="2018-10-29T21:38:28Z">
        <w:commentRangeEnd w:id="33"/>
        <w:r w:rsidDel="00000000" w:rsidR="00000000" w:rsidRPr="00000000">
          <w:commentReference w:id="33"/>
        </w:r>
        <w:r w:rsidDel="00000000" w:rsidR="00000000" w:rsidRPr="00000000">
          <w:rPr>
            <w:rFonts w:ascii="Times New Roman" w:cs="Times New Roman" w:eastAsia="Times New Roman" w:hAnsi="Times New Roman"/>
            <w:sz w:val="24"/>
            <w:szCs w:val="24"/>
            <w:rtl w:val="0"/>
          </w:rPr>
          <w:delText xml:space="preserve">outline the fact that </w:delText>
        </w:r>
      </w:del>
      <w:r w:rsidDel="00000000" w:rsidR="00000000" w:rsidRPr="00000000">
        <w:rPr>
          <w:rFonts w:ascii="Times New Roman" w:cs="Times New Roman" w:eastAsia="Times New Roman" w:hAnsi="Times New Roman"/>
          <w:sz w:val="24"/>
          <w:szCs w:val="24"/>
          <w:rtl w:val="0"/>
        </w:rPr>
        <w:t xml:space="preserve">he is simultaneously both the bane of Angela’s existence and the great love of her life. Márquez uses these letters to develop her character from the submissive daughter to a</w:t>
      </w:r>
      <w:ins w:author="Lucy Ma" w:id="43" w:date="2018-10-29T21:38:43Z">
        <w:commentRangeStart w:id="34"/>
        <w:r w:rsidDel="00000000" w:rsidR="00000000" w:rsidRPr="00000000">
          <w:rPr>
            <w:rFonts w:ascii="Times New Roman" w:cs="Times New Roman" w:eastAsia="Times New Roman" w:hAnsi="Times New Roman"/>
            <w:sz w:val="24"/>
            <w:szCs w:val="24"/>
            <w:rtl w:val="0"/>
          </w:rPr>
          <w:t xml:space="preserve"> rejected degenerate</w:t>
        </w:r>
      </w:ins>
      <w:del w:author="Lucy Ma" w:id="43" w:date="2018-10-29T21:38:43Z">
        <w:commentRangeEnd w:id="34"/>
        <w:r w:rsidDel="00000000" w:rsidR="00000000" w:rsidRPr="00000000">
          <w:commentReference w:id="34"/>
        </w:r>
        <w:r w:rsidDel="00000000" w:rsidR="00000000" w:rsidRPr="00000000">
          <w:rPr>
            <w:rFonts w:ascii="Times New Roman" w:cs="Times New Roman" w:eastAsia="Times New Roman" w:hAnsi="Times New Roman"/>
            <w:sz w:val="24"/>
            <w:szCs w:val="24"/>
            <w:rtl w:val="0"/>
          </w:rPr>
          <w:delText xml:space="preserve">n utter outcast</w:delText>
        </w:r>
      </w:del>
      <w:r w:rsidDel="00000000" w:rsidR="00000000" w:rsidRPr="00000000">
        <w:rPr>
          <w:rFonts w:ascii="Times New Roman" w:cs="Times New Roman" w:eastAsia="Times New Roman" w:hAnsi="Times New Roman"/>
          <w:sz w:val="24"/>
          <w:szCs w:val="24"/>
          <w:rtl w:val="0"/>
        </w:rPr>
        <w:t xml:space="preserve">, not just </w:t>
      </w:r>
      <w:ins w:author="Lucy Ma" w:id="44" w:date="2018-10-29T21:40:03Z">
        <w:commentRangeStart w:id="35"/>
        <w:r w:rsidDel="00000000" w:rsidR="00000000" w:rsidRPr="00000000">
          <w:rPr>
            <w:rFonts w:ascii="Times New Roman" w:cs="Times New Roman" w:eastAsia="Times New Roman" w:hAnsi="Times New Roman"/>
            <w:sz w:val="24"/>
            <w:szCs w:val="24"/>
            <w:rtl w:val="0"/>
          </w:rPr>
          <w:t xml:space="preserve">casted out </w:t>
        </w:r>
      </w:ins>
      <w:commentRangeEnd w:id="35"/>
      <w:r w:rsidDel="00000000" w:rsidR="00000000" w:rsidRPr="00000000">
        <w:commentReference w:id="35"/>
      </w:r>
      <w:r w:rsidDel="00000000" w:rsidR="00000000" w:rsidRPr="00000000">
        <w:rPr>
          <w:rFonts w:ascii="Times New Roman" w:cs="Times New Roman" w:eastAsia="Times New Roman" w:hAnsi="Times New Roman"/>
          <w:sz w:val="24"/>
          <w:szCs w:val="24"/>
          <w:rtl w:val="0"/>
        </w:rPr>
        <w:t xml:space="preserve">of society, but </w:t>
      </w:r>
      <w:ins w:author="Lucy Ma" w:id="45" w:date="2018-10-29T21:40:06Z">
        <w:r w:rsidDel="00000000" w:rsidR="00000000" w:rsidRPr="00000000">
          <w:rPr>
            <w:rFonts w:ascii="Times New Roman" w:cs="Times New Roman" w:eastAsia="Times New Roman" w:hAnsi="Times New Roman"/>
            <w:sz w:val="24"/>
            <w:szCs w:val="24"/>
            <w:rtl w:val="0"/>
          </w:rPr>
          <w:t xml:space="preserve">out </w:t>
        </w:r>
      </w:ins>
      <w:r w:rsidDel="00000000" w:rsidR="00000000" w:rsidRPr="00000000">
        <w:rPr>
          <w:rFonts w:ascii="Times New Roman" w:cs="Times New Roman" w:eastAsia="Times New Roman" w:hAnsi="Times New Roman"/>
          <w:sz w:val="24"/>
          <w:szCs w:val="24"/>
          <w:rtl w:val="0"/>
        </w:rPr>
        <w:t xml:space="preserve">of her </w:t>
      </w:r>
      <w:del w:author="Lucy Ma" w:id="46" w:date="2018-10-29T21:40:11Z">
        <w:commentRangeStart w:id="36"/>
        <w:r w:rsidDel="00000000" w:rsidR="00000000" w:rsidRPr="00000000">
          <w:rPr>
            <w:rFonts w:ascii="Times New Roman" w:cs="Times New Roman" w:eastAsia="Times New Roman" w:hAnsi="Times New Roman"/>
            <w:sz w:val="24"/>
            <w:szCs w:val="24"/>
            <w:rtl w:val="0"/>
          </w:rPr>
          <w:delText xml:space="preserve">own </w:delText>
        </w:r>
      </w:del>
      <w:commentRangeEnd w:id="36"/>
      <w:r w:rsidDel="00000000" w:rsidR="00000000" w:rsidRPr="00000000">
        <w:commentReference w:id="36"/>
      </w:r>
      <w:r w:rsidDel="00000000" w:rsidR="00000000" w:rsidRPr="00000000">
        <w:rPr>
          <w:rFonts w:ascii="Times New Roman" w:cs="Times New Roman" w:eastAsia="Times New Roman" w:hAnsi="Times New Roman"/>
          <w:sz w:val="24"/>
          <w:szCs w:val="24"/>
          <w:rtl w:val="0"/>
        </w:rPr>
        <w:t xml:space="preserve">family</w:t>
      </w:r>
      <w:del w:author="Lucy Ma" w:id="47" w:date="2018-10-29T21:40:17Z">
        <w:commentRangeStart w:id="37"/>
        <w:r w:rsidDel="00000000" w:rsidR="00000000" w:rsidRPr="00000000">
          <w:rPr>
            <w:rFonts w:ascii="Times New Roman" w:cs="Times New Roman" w:eastAsia="Times New Roman" w:hAnsi="Times New Roman"/>
            <w:sz w:val="24"/>
            <w:szCs w:val="24"/>
            <w:rtl w:val="0"/>
          </w:rPr>
          <w:delText xml:space="preserve"> and everything she’s known</w:delText>
        </w:r>
      </w:del>
      <w:commentRangeEnd w:id="37"/>
      <w:r w:rsidDel="00000000" w:rsidR="00000000" w:rsidRPr="00000000">
        <w:commentReference w:id="37"/>
      </w:r>
      <w:r w:rsidDel="00000000" w:rsidR="00000000" w:rsidRPr="00000000">
        <w:rPr>
          <w:rFonts w:ascii="Times New Roman" w:cs="Times New Roman" w:eastAsia="Times New Roman" w:hAnsi="Times New Roman"/>
          <w:sz w:val="24"/>
          <w:szCs w:val="24"/>
          <w:rtl w:val="0"/>
        </w:rPr>
        <w:t xml:space="preserve">. Angela </w:t>
      </w:r>
      <w:ins w:author="Lucy Ma" w:id="48" w:date="2018-10-29T21:40:44Z">
        <w:commentRangeStart w:id="38"/>
        <w:r w:rsidDel="00000000" w:rsidR="00000000" w:rsidRPr="00000000">
          <w:rPr>
            <w:rFonts w:ascii="Times New Roman" w:cs="Times New Roman" w:eastAsia="Times New Roman" w:hAnsi="Times New Roman"/>
            <w:sz w:val="24"/>
            <w:szCs w:val="24"/>
            <w:rtl w:val="0"/>
          </w:rPr>
          <w:t xml:space="preserve">also begins to realize that </w:t>
        </w:r>
      </w:ins>
      <w:del w:author="Lucy Ma" w:id="48" w:date="2018-10-29T21:40:44Z">
        <w:commentRangeEnd w:id="38"/>
        <w:r w:rsidDel="00000000" w:rsidR="00000000" w:rsidRPr="00000000">
          <w:commentReference w:id="38"/>
        </w:r>
        <w:r w:rsidDel="00000000" w:rsidR="00000000" w:rsidRPr="00000000">
          <w:rPr>
            <w:rFonts w:ascii="Times New Roman" w:cs="Times New Roman" w:eastAsia="Times New Roman" w:hAnsi="Times New Roman"/>
            <w:sz w:val="24"/>
            <w:szCs w:val="24"/>
            <w:rtl w:val="0"/>
          </w:rPr>
          <w:delText xml:space="preserve">deeply resents</w:delText>
        </w:r>
      </w:del>
      <w:r w:rsidDel="00000000" w:rsidR="00000000" w:rsidRPr="00000000">
        <w:rPr>
          <w:rFonts w:ascii="Times New Roman" w:cs="Times New Roman" w:eastAsia="Times New Roman" w:hAnsi="Times New Roman"/>
          <w:sz w:val="24"/>
          <w:szCs w:val="24"/>
          <w:rtl w:val="0"/>
        </w:rPr>
        <w:t xml:space="preserve"> her mother for </w:t>
      </w:r>
      <w:ins w:author="Lucy Ma" w:id="49" w:date="2018-10-29T21:40:52Z">
        <w:commentRangeStart w:id="39"/>
        <w:r w:rsidDel="00000000" w:rsidR="00000000" w:rsidRPr="00000000">
          <w:rPr>
            <w:rFonts w:ascii="Times New Roman" w:cs="Times New Roman" w:eastAsia="Times New Roman" w:hAnsi="Times New Roman"/>
            <w:sz w:val="24"/>
            <w:szCs w:val="24"/>
            <w:rtl w:val="0"/>
          </w:rPr>
          <w:t xml:space="preserve">had stolen </w:t>
        </w:r>
      </w:ins>
      <w:del w:author="Lucy Ma" w:id="49" w:date="2018-10-29T21:40:52Z">
        <w:commentRangeEnd w:id="39"/>
        <w:r w:rsidDel="00000000" w:rsidR="00000000" w:rsidRPr="00000000">
          <w:commentReference w:id="39"/>
        </w:r>
        <w:r w:rsidDel="00000000" w:rsidR="00000000" w:rsidRPr="00000000">
          <w:rPr>
            <w:rFonts w:ascii="Times New Roman" w:cs="Times New Roman" w:eastAsia="Times New Roman" w:hAnsi="Times New Roman"/>
            <w:sz w:val="24"/>
            <w:szCs w:val="24"/>
            <w:rtl w:val="0"/>
          </w:rPr>
          <w:delText xml:space="preserve">stealing</w:delText>
        </w:r>
      </w:del>
      <w:r w:rsidDel="00000000" w:rsidR="00000000" w:rsidRPr="00000000">
        <w:rPr>
          <w:rFonts w:ascii="Times New Roman" w:cs="Times New Roman" w:eastAsia="Times New Roman" w:hAnsi="Times New Roman"/>
          <w:sz w:val="24"/>
          <w:szCs w:val="24"/>
          <w:rtl w:val="0"/>
        </w:rPr>
        <w:t xml:space="preserve"> her free will and </w:t>
      </w:r>
      <w:ins w:author="Lucy Ma" w:id="50" w:date="2018-10-29T21:40:56Z">
        <w:r w:rsidDel="00000000" w:rsidR="00000000" w:rsidRPr="00000000">
          <w:rPr>
            <w:rFonts w:ascii="Times New Roman" w:cs="Times New Roman" w:eastAsia="Times New Roman" w:hAnsi="Times New Roman"/>
            <w:sz w:val="24"/>
            <w:szCs w:val="24"/>
            <w:rtl w:val="0"/>
          </w:rPr>
          <w:t xml:space="preserve">had hindered </w:t>
        </w:r>
      </w:ins>
      <w:del w:author="Lucy Ma" w:id="50" w:date="2018-10-29T21:40:56Z">
        <w:r w:rsidDel="00000000" w:rsidR="00000000" w:rsidRPr="00000000">
          <w:rPr>
            <w:rFonts w:ascii="Times New Roman" w:cs="Times New Roman" w:eastAsia="Times New Roman" w:hAnsi="Times New Roman"/>
            <w:sz w:val="24"/>
            <w:szCs w:val="24"/>
            <w:rtl w:val="0"/>
          </w:rPr>
          <w:delText xml:space="preserve">hindering</w:delText>
        </w:r>
      </w:del>
      <w:r w:rsidDel="00000000" w:rsidR="00000000" w:rsidRPr="00000000">
        <w:rPr>
          <w:rFonts w:ascii="Times New Roman" w:cs="Times New Roman" w:eastAsia="Times New Roman" w:hAnsi="Times New Roman"/>
          <w:sz w:val="24"/>
          <w:szCs w:val="24"/>
          <w:rtl w:val="0"/>
        </w:rPr>
        <w:t xml:space="preserve"> her quest for love</w:t>
      </w:r>
      <w:ins w:author="Lucy Ma" w:id="51" w:date="2018-10-29T21:41:13Z">
        <w:commentRangeStart w:id="40"/>
        <w:r w:rsidDel="00000000" w:rsidR="00000000" w:rsidRPr="00000000">
          <w:rPr>
            <w:rFonts w:ascii="Times New Roman" w:cs="Times New Roman" w:eastAsia="Times New Roman" w:hAnsi="Times New Roman"/>
            <w:sz w:val="24"/>
            <w:szCs w:val="24"/>
            <w:rtl w:val="0"/>
          </w:rPr>
          <w:t xml:space="preserve"> by forcing her to marry Bayardo in the first place</w:t>
        </w:r>
      </w:ins>
      <w:commentRangeEnd w:id="40"/>
      <w:r w:rsidDel="00000000" w:rsidR="00000000" w:rsidRPr="00000000">
        <w:commentReference w:id="40"/>
      </w:r>
      <w:r w:rsidDel="00000000" w:rsidR="00000000" w:rsidRPr="00000000">
        <w:rPr>
          <w:rFonts w:ascii="Times New Roman" w:cs="Times New Roman" w:eastAsia="Times New Roman" w:hAnsi="Times New Roman"/>
          <w:sz w:val="24"/>
          <w:szCs w:val="24"/>
          <w:rtl w:val="0"/>
        </w:rPr>
        <w:t xml:space="preserve">. In fact, as Angela’s “life as a rejected wife continued on… </w:t>
      </w:r>
      <w:ins w:author="Lucy Ma" w:id="52" w:date="2018-10-29T21:41:56Z">
        <w:commentRangeStart w:id="41"/>
        <w:r w:rsidDel="00000000" w:rsidR="00000000" w:rsidRPr="00000000">
          <w:rPr>
            <w:rFonts w:ascii="Times New Roman" w:cs="Times New Roman" w:eastAsia="Times New Roman" w:hAnsi="Times New Roman"/>
            <w:sz w:val="24"/>
            <w:szCs w:val="24"/>
            <w:rtl w:val="0"/>
          </w:rPr>
          <w:t xml:space="preserve">W</w:t>
        </w:r>
      </w:ins>
      <w:del w:author="Lucy Ma" w:id="52" w:date="2018-10-29T21:41:56Z">
        <w:commentRangeEnd w:id="41"/>
        <w:r w:rsidDel="00000000" w:rsidR="00000000" w:rsidRPr="00000000">
          <w:commentReference w:id="41"/>
        </w:r>
        <w:r w:rsidDel="00000000" w:rsidR="00000000" w:rsidRPr="00000000">
          <w:rPr>
            <w:rFonts w:ascii="Times New Roman" w:cs="Times New Roman" w:eastAsia="Times New Roman" w:hAnsi="Times New Roman"/>
            <w:sz w:val="24"/>
            <w:szCs w:val="24"/>
            <w:rtl w:val="0"/>
          </w:rPr>
          <w:delText xml:space="preserve">w</w:delText>
        </w:r>
      </w:del>
      <w:r w:rsidDel="00000000" w:rsidR="00000000" w:rsidRPr="00000000">
        <w:rPr>
          <w:rFonts w:ascii="Times New Roman" w:cs="Times New Roman" w:eastAsia="Times New Roman" w:hAnsi="Times New Roman"/>
          <w:sz w:val="24"/>
          <w:szCs w:val="24"/>
          <w:rtl w:val="0"/>
        </w:rPr>
        <w:t xml:space="preserve">hen her mother went to bed she would stay in the room until dawn writing letters with no future” (93).</w:t>
      </w:r>
      <w:ins w:author="Lucy Ma" w:id="53" w:date="2018-10-29T21:42:19Z">
        <w:commentRangeStart w:id="42"/>
        <w:r w:rsidDel="00000000" w:rsidR="00000000" w:rsidRPr="00000000">
          <w:rPr>
            <w:rFonts w:ascii="Times New Roman" w:cs="Times New Roman" w:eastAsia="Times New Roman" w:hAnsi="Times New Roman"/>
            <w:sz w:val="24"/>
            <w:szCs w:val="24"/>
            <w:rtl w:val="0"/>
          </w:rPr>
          <w:t xml:space="preserve"> R</w:t>
        </w:r>
      </w:ins>
      <w:del w:author="Lucy Ma" w:id="53" w:date="2018-10-29T21:42:19Z">
        <w:commentRangeEnd w:id="42"/>
        <w:r w:rsidDel="00000000" w:rsidR="00000000" w:rsidRPr="00000000">
          <w:commentReference w:id="42"/>
        </w:r>
        <w:r w:rsidDel="00000000" w:rsidR="00000000" w:rsidRPr="00000000">
          <w:rPr>
            <w:rFonts w:ascii="Times New Roman" w:cs="Times New Roman" w:eastAsia="Times New Roman" w:hAnsi="Times New Roman"/>
            <w:sz w:val="24"/>
            <w:szCs w:val="24"/>
            <w:rtl w:val="0"/>
          </w:rPr>
          <w:delText xml:space="preserve"> However, r</w:delText>
        </w:r>
      </w:del>
      <w:r w:rsidDel="00000000" w:rsidR="00000000" w:rsidRPr="00000000">
        <w:rPr>
          <w:rFonts w:ascii="Times New Roman" w:cs="Times New Roman" w:eastAsia="Times New Roman" w:hAnsi="Times New Roman"/>
          <w:sz w:val="24"/>
          <w:szCs w:val="24"/>
          <w:rtl w:val="0"/>
        </w:rPr>
        <w:t xml:space="preserve">egardless of why she suddenly falls for Bayardo and writes the letters, what’s important here is ultimately the fact that Angela wrote them. </w:t>
      </w:r>
      <w:ins w:author="Lucy Ma" w:id="54" w:date="2018-10-29T21:42:01Z">
        <w:commentRangeStart w:id="43"/>
        <w:r w:rsidDel="00000000" w:rsidR="00000000" w:rsidRPr="00000000">
          <w:rPr>
            <w:rFonts w:ascii="Times New Roman" w:cs="Times New Roman" w:eastAsia="Times New Roman" w:hAnsi="Times New Roman"/>
            <w:sz w:val="24"/>
            <w:szCs w:val="24"/>
            <w:rtl w:val="0"/>
          </w:rPr>
          <w:t xml:space="preserve">She wasn’t forced to, but she chose to. She </w:t>
        </w:r>
      </w:ins>
      <w:del w:author="Lucy Ma" w:id="54" w:date="2018-10-29T21:42:01Z">
        <w:commentRangeEnd w:id="43"/>
        <w:r w:rsidDel="00000000" w:rsidR="00000000" w:rsidRPr="00000000">
          <w:commentReference w:id="43"/>
        </w:r>
        <w:r w:rsidDel="00000000" w:rsidR="00000000" w:rsidRPr="00000000">
          <w:rPr>
            <w:rFonts w:ascii="Times New Roman" w:cs="Times New Roman" w:eastAsia="Times New Roman" w:hAnsi="Times New Roman"/>
            <w:sz w:val="24"/>
            <w:szCs w:val="24"/>
            <w:rtl w:val="0"/>
          </w:rPr>
          <w:delText xml:space="preserve">Her character </w:delText>
        </w:r>
      </w:del>
      <w:r w:rsidDel="00000000" w:rsidR="00000000" w:rsidRPr="00000000">
        <w:rPr>
          <w:rFonts w:ascii="Times New Roman" w:cs="Times New Roman" w:eastAsia="Times New Roman" w:hAnsi="Times New Roman"/>
          <w:sz w:val="24"/>
          <w:szCs w:val="24"/>
          <w:rtl w:val="0"/>
        </w:rPr>
        <w:t xml:space="preserve">is starting to experiment with her newfound freedom, no matter how crazy and how shameful</w:t>
      </w:r>
      <w:ins w:author="Lucy Ma" w:id="55" w:date="2018-10-29T21:53:59Z">
        <w:r w:rsidDel="00000000" w:rsidR="00000000" w:rsidRPr="00000000">
          <w:rPr>
            <w:rFonts w:ascii="Times New Roman" w:cs="Times New Roman" w:eastAsia="Times New Roman" w:hAnsi="Times New Roman"/>
            <w:sz w:val="24"/>
            <w:szCs w:val="24"/>
            <w:rtl w:val="0"/>
          </w:rPr>
          <w:t xml:space="preserve"> and s</w:t>
        </w:r>
      </w:ins>
      <w:del w:author="Lucy Ma" w:id="55" w:date="2018-10-29T21:53:59Z">
        <w:r w:rsidDel="00000000" w:rsidR="00000000" w:rsidRPr="00000000">
          <w:rPr>
            <w:rFonts w:ascii="Times New Roman" w:cs="Times New Roman" w:eastAsia="Times New Roman" w:hAnsi="Times New Roman"/>
            <w:sz w:val="24"/>
            <w:szCs w:val="24"/>
            <w:rtl w:val="0"/>
          </w:rPr>
          <w:delText xml:space="preserve">. S</w:delText>
        </w:r>
      </w:del>
      <w:r w:rsidDel="00000000" w:rsidR="00000000" w:rsidRPr="00000000">
        <w:rPr>
          <w:rFonts w:ascii="Times New Roman" w:cs="Times New Roman" w:eastAsia="Times New Roman" w:hAnsi="Times New Roman"/>
          <w:sz w:val="24"/>
          <w:szCs w:val="24"/>
          <w:rtl w:val="0"/>
        </w:rPr>
        <w:t xml:space="preserve">he’s breaking out of her cage and transforming into her own woman.</w:t>
      </w:r>
    </w:p>
    <w:p w:rsidR="00000000" w:rsidDel="00000000" w:rsidP="00000000" w:rsidRDefault="00000000" w:rsidRPr="00000000" w14:paraId="00000006">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Angela’s final transition from her passionate insanity into her </w:t>
      </w:r>
      <w:ins w:author="Lucy Ma" w:id="56" w:date="2018-10-29T21:52:36Z">
        <w:commentRangeStart w:id="44"/>
        <w:r w:rsidDel="00000000" w:rsidR="00000000" w:rsidRPr="00000000">
          <w:rPr>
            <w:rFonts w:ascii="Times New Roman" w:cs="Times New Roman" w:eastAsia="Times New Roman" w:hAnsi="Times New Roman"/>
            <w:sz w:val="24"/>
            <w:szCs w:val="24"/>
            <w:rtl w:val="0"/>
          </w:rPr>
          <w:t xml:space="preserve">firm </w:t>
        </w:r>
      </w:ins>
      <w:commentRangeEnd w:id="44"/>
      <w:r w:rsidDel="00000000" w:rsidR="00000000" w:rsidRPr="00000000">
        <w:commentReference w:id="44"/>
      </w:r>
      <w:r w:rsidDel="00000000" w:rsidR="00000000" w:rsidRPr="00000000">
        <w:rPr>
          <w:rFonts w:ascii="Times New Roman" w:cs="Times New Roman" w:eastAsia="Times New Roman" w:hAnsi="Times New Roman"/>
          <w:sz w:val="24"/>
          <w:szCs w:val="24"/>
          <w:rtl w:val="0"/>
        </w:rPr>
        <w:t xml:space="preserve">independen</w:t>
      </w:r>
      <w:ins w:author="Lucy Ma" w:id="57" w:date="2018-10-29T21:51:24Z">
        <w:r w:rsidDel="00000000" w:rsidR="00000000" w:rsidRPr="00000000">
          <w:rPr>
            <w:rFonts w:ascii="Times New Roman" w:cs="Times New Roman" w:eastAsia="Times New Roman" w:hAnsi="Times New Roman"/>
            <w:sz w:val="24"/>
            <w:szCs w:val="24"/>
            <w:rtl w:val="0"/>
          </w:rPr>
          <w:t xml:space="preserve">ce </w:t>
        </w:r>
      </w:ins>
      <w:del w:author="Lucy Ma" w:id="57" w:date="2018-10-29T21:51:24Z">
        <w:r w:rsidDel="00000000" w:rsidR="00000000" w:rsidRPr="00000000">
          <w:rPr>
            <w:rFonts w:ascii="Times New Roman" w:cs="Times New Roman" w:eastAsia="Times New Roman" w:hAnsi="Times New Roman"/>
            <w:sz w:val="24"/>
            <w:szCs w:val="24"/>
            <w:rtl w:val="0"/>
          </w:rPr>
          <w:delText xml:space="preserve">t, calm demeanor </w:delText>
        </w:r>
      </w:del>
      <w:r w:rsidDel="00000000" w:rsidR="00000000" w:rsidRPr="00000000">
        <w:rPr>
          <w:rFonts w:ascii="Times New Roman" w:cs="Times New Roman" w:eastAsia="Times New Roman" w:hAnsi="Times New Roman"/>
          <w:sz w:val="24"/>
          <w:szCs w:val="24"/>
          <w:rtl w:val="0"/>
        </w:rPr>
        <w:t xml:space="preserve">is one that happens in the midst of an avalanche of feelings and emotions. During her last stage, she begins slip into insanity, writing impassioned letters to Bayardo. Márquez actually also uses the same letters as a segway into Angela’s gradual maturation. The narrator describes Angela as “so mature and witty that it was difficult to believe that she was the same person… </w:t>
      </w:r>
      <w:ins w:author="Lucy Ma" w:id="58" w:date="2018-10-29T21:51:58Z">
        <w:commentRangeStart w:id="45"/>
        <w:r w:rsidDel="00000000" w:rsidR="00000000" w:rsidRPr="00000000">
          <w:rPr>
            <w:rFonts w:ascii="Times New Roman" w:cs="Times New Roman" w:eastAsia="Times New Roman" w:hAnsi="Times New Roman"/>
            <w:sz w:val="24"/>
            <w:szCs w:val="24"/>
            <w:rtl w:val="0"/>
          </w:rPr>
          <w:t xml:space="preserve">S</w:t>
        </w:r>
      </w:ins>
      <w:del w:author="Lucy Ma" w:id="58" w:date="2018-10-29T21:51:58Z">
        <w:commentRangeEnd w:id="45"/>
        <w:r w:rsidDel="00000000" w:rsidR="00000000" w:rsidRPr="00000000">
          <w:commentReference w:id="45"/>
        </w:r>
        <w:r w:rsidDel="00000000" w:rsidR="00000000" w:rsidRPr="00000000">
          <w:rPr>
            <w:rFonts w:ascii="Times New Roman" w:cs="Times New Roman" w:eastAsia="Times New Roman" w:hAnsi="Times New Roman"/>
            <w:sz w:val="24"/>
            <w:szCs w:val="24"/>
            <w:rtl w:val="0"/>
          </w:rPr>
          <w:delText xml:space="preserve">s</w:delText>
        </w:r>
      </w:del>
      <w:r w:rsidDel="00000000" w:rsidR="00000000" w:rsidRPr="00000000">
        <w:rPr>
          <w:rFonts w:ascii="Times New Roman" w:cs="Times New Roman" w:eastAsia="Times New Roman" w:hAnsi="Times New Roman"/>
          <w:sz w:val="24"/>
          <w:szCs w:val="24"/>
          <w:rtl w:val="0"/>
        </w:rPr>
        <w:t xml:space="preserve">he had nothing in common with the person who’d been obliged to marry without love at the age of twenty” (89).</w:t>
      </w:r>
      <w:ins w:author="Lucy Ma" w:id="59" w:date="2018-10-29T21:52:04Z">
        <w:commentRangeStart w:id="46"/>
        <w:r w:rsidDel="00000000" w:rsidR="00000000" w:rsidRPr="00000000">
          <w:rPr>
            <w:rFonts w:ascii="Times New Roman" w:cs="Times New Roman" w:eastAsia="Times New Roman" w:hAnsi="Times New Roman"/>
            <w:sz w:val="24"/>
            <w:szCs w:val="24"/>
            <w:rtl w:val="0"/>
          </w:rPr>
          <w:t xml:space="preserve"> However, </w:t>
        </w:r>
      </w:ins>
      <w:del w:author="Lucy Ma" w:id="59" w:date="2018-10-29T21:52:04Z">
        <w:commentRangeEnd w:id="46"/>
        <w:r w:rsidDel="00000000" w:rsidR="00000000" w:rsidRPr="00000000">
          <w:commentReference w:id="46"/>
        </w:r>
        <w:r w:rsidDel="00000000" w:rsidR="00000000" w:rsidRPr="00000000">
          <w:rPr>
            <w:rFonts w:ascii="Times New Roman" w:cs="Times New Roman" w:eastAsia="Times New Roman" w:hAnsi="Times New Roman"/>
            <w:sz w:val="24"/>
            <w:szCs w:val="24"/>
            <w:rtl w:val="0"/>
          </w:rPr>
          <w:delText xml:space="preserve"> But h</w:delText>
        </w:r>
      </w:del>
      <w:r w:rsidDel="00000000" w:rsidR="00000000" w:rsidRPr="00000000">
        <w:rPr>
          <w:rFonts w:ascii="Times New Roman" w:cs="Times New Roman" w:eastAsia="Times New Roman" w:hAnsi="Times New Roman"/>
          <w:sz w:val="24"/>
          <w:szCs w:val="24"/>
          <w:rtl w:val="0"/>
        </w:rPr>
        <w:t xml:space="preserve">ow does she get to such a peaceful point in her life? As Márquez continues to write, readers discover that out of Angela’s </w:t>
      </w:r>
      <w:ins w:author="Lucy Ma" w:id="60" w:date="2018-10-29T21:53:01Z">
        <w:commentRangeStart w:id="47"/>
        <w:r w:rsidDel="00000000" w:rsidR="00000000" w:rsidRPr="00000000">
          <w:rPr>
            <w:rFonts w:ascii="Times New Roman" w:cs="Times New Roman" w:eastAsia="Times New Roman" w:hAnsi="Times New Roman"/>
            <w:sz w:val="24"/>
            <w:szCs w:val="24"/>
            <w:rtl w:val="0"/>
          </w:rPr>
          <w:t xml:space="preserve">insanity</w:t>
        </w:r>
      </w:ins>
      <w:del w:author="Lucy Ma" w:id="60" w:date="2018-10-29T21:53:01Z">
        <w:commentRangeEnd w:id="47"/>
        <w:r w:rsidDel="00000000" w:rsidR="00000000" w:rsidRPr="00000000">
          <w:commentReference w:id="47"/>
        </w:r>
        <w:r w:rsidDel="00000000" w:rsidR="00000000" w:rsidRPr="00000000">
          <w:rPr>
            <w:rFonts w:ascii="Times New Roman" w:cs="Times New Roman" w:eastAsia="Times New Roman" w:hAnsi="Times New Roman"/>
            <w:sz w:val="24"/>
            <w:szCs w:val="24"/>
            <w:rtl w:val="0"/>
          </w:rPr>
          <w:delText xml:space="preserve">downward spiral</w:delText>
        </w:r>
      </w:del>
      <w:r w:rsidDel="00000000" w:rsidR="00000000" w:rsidRPr="00000000">
        <w:rPr>
          <w:rFonts w:ascii="Times New Roman" w:cs="Times New Roman" w:eastAsia="Times New Roman" w:hAnsi="Times New Roman"/>
          <w:sz w:val="24"/>
          <w:szCs w:val="24"/>
          <w:rtl w:val="0"/>
        </w:rPr>
        <w:t xml:space="preserve">, a new woman is born, hardened and purified by the furnace of her past. A</w:t>
      </w:r>
      <w:ins w:author="Lucy Ma" w:id="61" w:date="2018-10-29T22:33:36Z">
        <w:r w:rsidDel="00000000" w:rsidR="00000000" w:rsidRPr="00000000">
          <w:rPr>
            <w:rFonts w:ascii="Times New Roman" w:cs="Times New Roman" w:eastAsia="Times New Roman" w:hAnsi="Times New Roman"/>
            <w:sz w:val="24"/>
            <w:szCs w:val="24"/>
            <w:rtl w:val="0"/>
          </w:rPr>
          <w:t xml:space="preserve">s A</w:t>
        </w:r>
      </w:ins>
      <w:r w:rsidDel="00000000" w:rsidR="00000000" w:rsidRPr="00000000">
        <w:rPr>
          <w:rFonts w:ascii="Times New Roman" w:cs="Times New Roman" w:eastAsia="Times New Roman" w:hAnsi="Times New Roman"/>
          <w:sz w:val="24"/>
          <w:szCs w:val="24"/>
          <w:rtl w:val="0"/>
        </w:rPr>
        <w:t xml:space="preserve">ngela’s letters </w:t>
      </w:r>
      <w:ins w:author="Lucy Ma" w:id="62" w:date="2018-10-29T22:33:29Z">
        <w:commentRangeStart w:id="48"/>
        <w:r w:rsidDel="00000000" w:rsidR="00000000" w:rsidRPr="00000000">
          <w:rPr>
            <w:rFonts w:ascii="Times New Roman" w:cs="Times New Roman" w:eastAsia="Times New Roman" w:hAnsi="Times New Roman"/>
            <w:sz w:val="24"/>
            <w:szCs w:val="24"/>
            <w:rtl w:val="0"/>
          </w:rPr>
          <w:t xml:space="preserve">grows </w:t>
        </w:r>
      </w:ins>
      <w:del w:author="Lucy Ma" w:id="62" w:date="2018-10-29T22:33:29Z">
        <w:commentRangeEnd w:id="48"/>
        <w:r w:rsidDel="00000000" w:rsidR="00000000" w:rsidRPr="00000000">
          <w:commentReference w:id="48"/>
        </w:r>
        <w:r w:rsidDel="00000000" w:rsidR="00000000" w:rsidRPr="00000000">
          <w:rPr>
            <w:rFonts w:ascii="Times New Roman" w:cs="Times New Roman" w:eastAsia="Times New Roman" w:hAnsi="Times New Roman"/>
            <w:sz w:val="24"/>
            <w:szCs w:val="24"/>
            <w:rtl w:val="0"/>
          </w:rPr>
          <w:delText xml:space="preserve">had grown </w:delText>
        </w:r>
      </w:del>
      <w:r w:rsidDel="00000000" w:rsidR="00000000" w:rsidRPr="00000000">
        <w:rPr>
          <w:rFonts w:ascii="Times New Roman" w:cs="Times New Roman" w:eastAsia="Times New Roman" w:hAnsi="Times New Roman"/>
          <w:sz w:val="24"/>
          <w:szCs w:val="24"/>
          <w:rtl w:val="0"/>
        </w:rPr>
        <w:t xml:space="preserve">more and more crazy, </w:t>
      </w:r>
      <w:ins w:author="Lucy Ma" w:id="63" w:date="2018-10-29T21:56:08Z">
        <w:commentRangeStart w:id="49"/>
        <w:r w:rsidDel="00000000" w:rsidR="00000000" w:rsidRPr="00000000">
          <w:rPr>
            <w:rFonts w:ascii="Times New Roman" w:cs="Times New Roman" w:eastAsia="Times New Roman" w:hAnsi="Times New Roman"/>
            <w:sz w:val="24"/>
            <w:szCs w:val="24"/>
            <w:rtl w:val="0"/>
          </w:rPr>
          <w:t xml:space="preserve">fueling</w:t>
        </w:r>
      </w:ins>
      <w:del w:author="Lucy Ma" w:id="63" w:date="2018-10-29T21:56:08Z">
        <w:commentRangeEnd w:id="49"/>
        <w:r w:rsidDel="00000000" w:rsidR="00000000" w:rsidRPr="00000000">
          <w:commentReference w:id="49"/>
        </w:r>
        <w:r w:rsidDel="00000000" w:rsidR="00000000" w:rsidRPr="00000000">
          <w:rPr>
            <w:rFonts w:ascii="Times New Roman" w:cs="Times New Roman" w:eastAsia="Times New Roman" w:hAnsi="Times New Roman"/>
            <w:sz w:val="24"/>
            <w:szCs w:val="24"/>
            <w:rtl w:val="0"/>
          </w:rPr>
          <w:delText xml:space="preserve">fueled by</w:delText>
        </w:r>
      </w:del>
      <w:r w:rsidDel="00000000" w:rsidR="00000000" w:rsidRPr="00000000">
        <w:rPr>
          <w:rFonts w:ascii="Times New Roman" w:cs="Times New Roman" w:eastAsia="Times New Roman" w:hAnsi="Times New Roman"/>
          <w:sz w:val="24"/>
          <w:szCs w:val="24"/>
          <w:rtl w:val="0"/>
        </w:rPr>
        <w:t xml:space="preserve"> her transformation into</w:t>
      </w:r>
      <w:ins w:author="Lucy Ma" w:id="64" w:date="2018-10-29T21:53:33Z">
        <w:commentRangeStart w:id="50"/>
        <w:r w:rsidDel="00000000" w:rsidR="00000000" w:rsidRPr="00000000">
          <w:rPr>
            <w:rFonts w:ascii="Times New Roman" w:cs="Times New Roman" w:eastAsia="Times New Roman" w:hAnsi="Times New Roman"/>
            <w:sz w:val="24"/>
            <w:szCs w:val="24"/>
            <w:rtl w:val="0"/>
          </w:rPr>
          <w:t xml:space="preserve"> a</w:t>
        </w:r>
      </w:ins>
      <w:commentRangeEnd w:id="50"/>
      <w:r w:rsidDel="00000000" w:rsidR="00000000" w:rsidRPr="00000000">
        <w:commentReference w:id="50"/>
      </w:r>
      <w:r w:rsidDel="00000000" w:rsidR="00000000" w:rsidRPr="00000000">
        <w:rPr>
          <w:rFonts w:ascii="Times New Roman" w:cs="Times New Roman" w:eastAsia="Times New Roman" w:hAnsi="Times New Roman"/>
          <w:sz w:val="24"/>
          <w:szCs w:val="24"/>
          <w:rtl w:val="0"/>
        </w:rPr>
        <w:t xml:space="preserve"> “mistress of her own free will, and she became a virgin again just for [Bayardo], and she recognized no other authority than her own nor any other service than that of her obsession” (93). While Angela’s insanity is evident here, it’s important to note that she finally recognizes herself as a “mistress of her own free will” (93). Soon after that, Angela writes Bayardo “a feverish letter, twenty pages long, in which without shame she let out the bitter truths that she had carried… From then on she was no longer conscious of what she wrote nor to whom she was really writing</w:t>
      </w:r>
      <w:ins w:author="Lucy Ma" w:id="65" w:date="2018-10-29T21:56:24Z">
        <w:commentRangeStart w:id="51"/>
        <w:r w:rsidDel="00000000" w:rsidR="00000000" w:rsidRPr="00000000">
          <w:rPr>
            <w:rFonts w:ascii="Times New Roman" w:cs="Times New Roman" w:eastAsia="Times New Roman" w:hAnsi="Times New Roman"/>
            <w:sz w:val="24"/>
            <w:szCs w:val="24"/>
            <w:rtl w:val="0"/>
          </w:rPr>
          <w:t xml:space="preserve">”</w:t>
        </w:r>
      </w:ins>
      <w:del w:author="Lucy Ma" w:id="65" w:date="2018-10-29T21:56:24Z">
        <w:commentRangeEnd w:id="51"/>
        <w:r w:rsidDel="00000000" w:rsidR="00000000" w:rsidRPr="00000000">
          <w:commentReference w:id="51"/>
        </w:r>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(94-95). </w:t>
      </w:r>
      <w:ins w:author="Lucy Ma" w:id="66" w:date="2018-10-29T21:57:01Z">
        <w:commentRangeStart w:id="52"/>
        <w:r w:rsidDel="00000000" w:rsidR="00000000" w:rsidRPr="00000000">
          <w:rPr>
            <w:rFonts w:ascii="Times New Roman" w:cs="Times New Roman" w:eastAsia="Times New Roman" w:hAnsi="Times New Roman"/>
            <w:sz w:val="24"/>
            <w:szCs w:val="24"/>
            <w:rtl w:val="0"/>
          </w:rPr>
          <w:t xml:space="preserve">This is </w:t>
        </w:r>
      </w:ins>
      <w:del w:author="Lucy Ma" w:id="66" w:date="2018-10-29T21:57:01Z">
        <w:commentRangeEnd w:id="52"/>
        <w:r w:rsidDel="00000000" w:rsidR="00000000" w:rsidRPr="00000000">
          <w:commentReference w:id="52"/>
        </w:r>
        <w:r w:rsidDel="00000000" w:rsidR="00000000" w:rsidRPr="00000000">
          <w:rPr>
            <w:rFonts w:ascii="Times New Roman" w:cs="Times New Roman" w:eastAsia="Times New Roman" w:hAnsi="Times New Roman"/>
            <w:sz w:val="24"/>
            <w:szCs w:val="24"/>
            <w:rtl w:val="0"/>
          </w:rPr>
          <w:delText xml:space="preserve">There. That was </w:delText>
        </w:r>
      </w:del>
      <w:r w:rsidDel="00000000" w:rsidR="00000000" w:rsidRPr="00000000">
        <w:rPr>
          <w:rFonts w:ascii="Times New Roman" w:cs="Times New Roman" w:eastAsia="Times New Roman" w:hAnsi="Times New Roman"/>
          <w:sz w:val="24"/>
          <w:szCs w:val="24"/>
          <w:rtl w:val="0"/>
        </w:rPr>
        <w:t xml:space="preserve">the moment </w:t>
      </w:r>
      <w:ins w:author="Lucy Ma" w:id="67" w:date="2018-10-29T21:57:07Z">
        <w:commentRangeStart w:id="53"/>
        <w:r w:rsidDel="00000000" w:rsidR="00000000" w:rsidRPr="00000000">
          <w:rPr>
            <w:rFonts w:ascii="Times New Roman" w:cs="Times New Roman" w:eastAsia="Times New Roman" w:hAnsi="Times New Roman"/>
            <w:sz w:val="24"/>
            <w:szCs w:val="24"/>
            <w:rtl w:val="0"/>
          </w:rPr>
          <w:t xml:space="preserve">that </w:t>
        </w:r>
      </w:ins>
      <w:commentRangeEnd w:id="53"/>
      <w:r w:rsidDel="00000000" w:rsidR="00000000" w:rsidRPr="00000000">
        <w:commentReference w:id="53"/>
      </w:r>
      <w:r w:rsidDel="00000000" w:rsidR="00000000" w:rsidRPr="00000000">
        <w:rPr>
          <w:rFonts w:ascii="Times New Roman" w:cs="Times New Roman" w:eastAsia="Times New Roman" w:hAnsi="Times New Roman"/>
          <w:sz w:val="24"/>
          <w:szCs w:val="24"/>
          <w:rtl w:val="0"/>
        </w:rPr>
        <w:t xml:space="preserve">Angela finally matured. She’s no longer writing to Bayardo, she’s writing to herself. She’s done chasing after the love of her mother, after the “learned” (35) love of her fiance. She’s now chasing after </w:t>
      </w:r>
      <w:ins w:author="Lucy Ma" w:id="68" w:date="2018-10-29T21:57:52Z">
        <w:commentRangeStart w:id="54"/>
        <w:r w:rsidDel="00000000" w:rsidR="00000000" w:rsidRPr="00000000">
          <w:rPr>
            <w:rFonts w:ascii="Times New Roman" w:cs="Times New Roman" w:eastAsia="Times New Roman" w:hAnsi="Times New Roman"/>
            <w:sz w:val="24"/>
            <w:szCs w:val="24"/>
            <w:rtl w:val="0"/>
          </w:rPr>
          <w:t xml:space="preserve">a</w:t>
        </w:r>
      </w:ins>
      <w:del w:author="Lucy Ma" w:id="68" w:date="2018-10-29T21:57:52Z">
        <w:commentRangeEnd w:id="54"/>
        <w:r w:rsidDel="00000000" w:rsidR="00000000" w:rsidRPr="00000000">
          <w:commentReference w:id="54"/>
        </w:r>
        <w:r w:rsidDel="00000000" w:rsidR="00000000" w:rsidRPr="00000000">
          <w:rPr>
            <w:rFonts w:ascii="Times New Roman" w:cs="Times New Roman" w:eastAsia="Times New Roman" w:hAnsi="Times New Roman"/>
            <w:sz w:val="24"/>
            <w:szCs w:val="24"/>
            <w:rtl w:val="0"/>
          </w:rPr>
          <w:delText xml:space="preserve">the</w:delText>
        </w:r>
      </w:del>
      <w:r w:rsidDel="00000000" w:rsidR="00000000" w:rsidRPr="00000000">
        <w:rPr>
          <w:rFonts w:ascii="Times New Roman" w:cs="Times New Roman" w:eastAsia="Times New Roman" w:hAnsi="Times New Roman"/>
          <w:sz w:val="24"/>
          <w:szCs w:val="24"/>
          <w:rtl w:val="0"/>
        </w:rPr>
        <w:t xml:space="preserve"> love of </w:t>
      </w:r>
      <w:ins w:author="Lucy Ma" w:id="69" w:date="2018-10-29T21:57:42Z">
        <w:commentRangeStart w:id="55"/>
        <w:r w:rsidDel="00000000" w:rsidR="00000000" w:rsidRPr="00000000">
          <w:rPr>
            <w:rFonts w:ascii="Times New Roman" w:cs="Times New Roman" w:eastAsia="Times New Roman" w:hAnsi="Times New Roman"/>
            <w:sz w:val="24"/>
            <w:szCs w:val="24"/>
            <w:rtl w:val="0"/>
          </w:rPr>
          <w:t xml:space="preserve">herself: </w:t>
        </w:r>
      </w:ins>
      <w:commentRangeEnd w:id="55"/>
      <w:r w:rsidDel="00000000" w:rsidR="00000000" w:rsidRPr="00000000">
        <w:commentReference w:id="55"/>
      </w:r>
      <w:r w:rsidDel="00000000" w:rsidR="00000000" w:rsidRPr="00000000">
        <w:rPr>
          <w:rFonts w:ascii="Times New Roman" w:cs="Times New Roman" w:eastAsia="Times New Roman" w:hAnsi="Times New Roman"/>
          <w:sz w:val="24"/>
          <w:szCs w:val="24"/>
          <w:rtl w:val="0"/>
        </w:rPr>
        <w:t xml:space="preserve">the independent, grown, free woman who stands in front of her. Angela writes Bayardo those love letters in an attempt to reach him, but instead she’s really looking for herself. The letters which </w:t>
      </w:r>
      <w:ins w:author="Lucy Ma" w:id="70" w:date="2018-10-29T21:58:26Z">
        <w:commentRangeStart w:id="56"/>
        <w:r w:rsidDel="00000000" w:rsidR="00000000" w:rsidRPr="00000000">
          <w:rPr>
            <w:rFonts w:ascii="Times New Roman" w:cs="Times New Roman" w:eastAsia="Times New Roman" w:hAnsi="Times New Roman"/>
            <w:sz w:val="24"/>
            <w:szCs w:val="24"/>
            <w:rtl w:val="0"/>
          </w:rPr>
          <w:t xml:space="preserve">began as a madness eventually brought </w:t>
        </w:r>
      </w:ins>
      <w:del w:author="Lucy Ma" w:id="70" w:date="2018-10-29T21:58:26Z">
        <w:commentRangeEnd w:id="56"/>
        <w:r w:rsidDel="00000000" w:rsidR="00000000" w:rsidRPr="00000000">
          <w:commentReference w:id="56"/>
        </w:r>
        <w:r w:rsidDel="00000000" w:rsidR="00000000" w:rsidRPr="00000000">
          <w:rPr>
            <w:rFonts w:ascii="Times New Roman" w:cs="Times New Roman" w:eastAsia="Times New Roman" w:hAnsi="Times New Roman"/>
            <w:sz w:val="24"/>
            <w:szCs w:val="24"/>
            <w:rtl w:val="0"/>
          </w:rPr>
          <w:delText xml:space="preserve">start as an outlet for her insanity ended up bringing</w:delText>
        </w:r>
      </w:del>
      <w:r w:rsidDel="00000000" w:rsidR="00000000" w:rsidRPr="00000000">
        <w:rPr>
          <w:rFonts w:ascii="Times New Roman" w:cs="Times New Roman" w:eastAsia="Times New Roman" w:hAnsi="Times New Roman"/>
          <w:sz w:val="24"/>
          <w:szCs w:val="24"/>
          <w:rtl w:val="0"/>
        </w:rPr>
        <w:t xml:space="preserve"> Angela closure, finally helping complete her evolution into an independent woman.</w:t>
      </w:r>
    </w:p>
    <w:p w:rsidR="00000000" w:rsidDel="00000000" w:rsidP="00000000" w:rsidRDefault="00000000" w:rsidRPr="00000000" w14:paraId="00000007">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Angela Vicario’s dynamic character throughout </w:t>
      </w:r>
      <w:r w:rsidDel="00000000" w:rsidR="00000000" w:rsidRPr="00000000">
        <w:rPr>
          <w:rFonts w:ascii="Times New Roman" w:cs="Times New Roman" w:eastAsia="Times New Roman" w:hAnsi="Times New Roman"/>
          <w:i w:val="1"/>
          <w:sz w:val="24"/>
          <w:szCs w:val="24"/>
          <w:rtl w:val="0"/>
        </w:rPr>
        <w:t xml:space="preserve">Chronicle of a Death Foretold</w:t>
      </w:r>
      <w:r w:rsidDel="00000000" w:rsidR="00000000" w:rsidRPr="00000000">
        <w:rPr>
          <w:rFonts w:ascii="Times New Roman" w:cs="Times New Roman" w:eastAsia="Times New Roman" w:hAnsi="Times New Roman"/>
          <w:sz w:val="24"/>
          <w:szCs w:val="24"/>
          <w:rtl w:val="0"/>
        </w:rPr>
        <w:t xml:space="preserve"> is one that is confusing</w:t>
      </w:r>
      <w:del w:author="Lucy Ma" w:id="71" w:date="2018-10-29T21:59:00Z">
        <w:commentRangeStart w:id="57"/>
        <w:r w:rsidDel="00000000" w:rsidR="00000000" w:rsidRPr="00000000">
          <w:rPr>
            <w:rFonts w:ascii="Times New Roman" w:cs="Times New Roman" w:eastAsia="Times New Roman" w:hAnsi="Times New Roman"/>
            <w:sz w:val="24"/>
            <w:szCs w:val="24"/>
            <w:rtl w:val="0"/>
          </w:rPr>
          <w:delText xml:space="preserve"> and inexplicable</w:delText>
        </w:r>
      </w:del>
      <w:commentRangeEnd w:id="57"/>
      <w:r w:rsidDel="00000000" w:rsidR="00000000" w:rsidRPr="00000000">
        <w:commentReference w:id="57"/>
      </w:r>
      <w:r w:rsidDel="00000000" w:rsidR="00000000" w:rsidRPr="00000000">
        <w:rPr>
          <w:rFonts w:ascii="Times New Roman" w:cs="Times New Roman" w:eastAsia="Times New Roman" w:hAnsi="Times New Roman"/>
          <w:sz w:val="24"/>
          <w:szCs w:val="24"/>
          <w:rtl w:val="0"/>
        </w:rPr>
        <w:t xml:space="preserve"> at times. While her </w:t>
      </w:r>
      <w:ins w:author="Lucy Ma" w:id="72" w:date="2018-10-29T22:03:10Z">
        <w:r w:rsidDel="00000000" w:rsidR="00000000" w:rsidRPr="00000000">
          <w:rPr>
            <w:rFonts w:ascii="Times New Roman" w:cs="Times New Roman" w:eastAsia="Times New Roman" w:hAnsi="Times New Roman"/>
            <w:sz w:val="24"/>
            <w:szCs w:val="24"/>
            <w:rtl w:val="0"/>
          </w:rPr>
          <w:t xml:space="preserve">general </w:t>
        </w:r>
      </w:ins>
      <w:r w:rsidDel="00000000" w:rsidR="00000000" w:rsidRPr="00000000">
        <w:rPr>
          <w:rFonts w:ascii="Times New Roman" w:cs="Times New Roman" w:eastAsia="Times New Roman" w:hAnsi="Times New Roman"/>
          <w:sz w:val="24"/>
          <w:szCs w:val="24"/>
          <w:rtl w:val="0"/>
        </w:rPr>
        <w:t xml:space="preserve">change in </w:t>
      </w:r>
      <w:ins w:author="Lucy Ma" w:id="73" w:date="2018-10-29T21:59:06Z">
        <w:commentRangeStart w:id="58"/>
        <w:r w:rsidDel="00000000" w:rsidR="00000000" w:rsidRPr="00000000">
          <w:rPr>
            <w:rFonts w:ascii="Times New Roman" w:cs="Times New Roman" w:eastAsia="Times New Roman" w:hAnsi="Times New Roman"/>
            <w:sz w:val="24"/>
            <w:szCs w:val="24"/>
            <w:rtl w:val="0"/>
          </w:rPr>
          <w:t xml:space="preserve">character,</w:t>
        </w:r>
        <w:del w:author="Lucy Ma" w:id="74" w:date="2018-10-29T21:59:42Z">
          <w:r w:rsidDel="00000000" w:rsidR="00000000" w:rsidRPr="00000000">
            <w:rPr>
              <w:rFonts w:ascii="Times New Roman" w:cs="Times New Roman" w:eastAsia="Times New Roman" w:hAnsi="Times New Roman"/>
              <w:sz w:val="24"/>
              <w:szCs w:val="24"/>
              <w:rtl w:val="0"/>
            </w:rPr>
            <w:delText xml:space="preserve"> </w:delText>
          </w:r>
        </w:del>
      </w:ins>
      <w:del w:author="Lucy Ma" w:id="74" w:date="2018-10-29T21:59:42Z">
        <w:commentRangeEnd w:id="58"/>
        <w:r w:rsidDel="00000000" w:rsidR="00000000" w:rsidRPr="00000000">
          <w:commentReference w:id="58"/>
        </w:r>
        <w:r w:rsidDel="00000000" w:rsidR="00000000" w:rsidRPr="00000000">
          <w:rPr>
            <w:rFonts w:ascii="Times New Roman" w:cs="Times New Roman" w:eastAsia="Times New Roman" w:hAnsi="Times New Roman"/>
            <w:sz w:val="24"/>
            <w:szCs w:val="24"/>
            <w:rtl w:val="0"/>
          </w:rPr>
          <w:delText xml:space="preserve">demeanor </w:delText>
        </w:r>
        <w:r w:rsidDel="00000000" w:rsidR="00000000" w:rsidRPr="00000000">
          <w:rPr>
            <w:rFonts w:ascii="Times New Roman" w:cs="Times New Roman" w:eastAsia="Times New Roman" w:hAnsi="Times New Roman"/>
            <w:sz w:val="24"/>
            <w:szCs w:val="24"/>
            <w:rtl w:val="0"/>
          </w:rPr>
          <w:delText xml:space="preserve">from </w:delText>
        </w:r>
        <w:r w:rsidDel="00000000" w:rsidR="00000000" w:rsidRPr="00000000">
          <w:rPr>
            <w:rFonts w:ascii="Times New Roman" w:cs="Times New Roman" w:eastAsia="Times New Roman" w:hAnsi="Times New Roman"/>
            <w:sz w:val="24"/>
            <w:szCs w:val="24"/>
            <w:rtl w:val="0"/>
          </w:rPr>
          <w:delText xml:space="preserve">when she was a </w:delText>
        </w:r>
        <w:r w:rsidDel="00000000" w:rsidR="00000000" w:rsidRPr="00000000">
          <w:rPr>
            <w:rFonts w:ascii="Times New Roman" w:cs="Times New Roman" w:eastAsia="Times New Roman" w:hAnsi="Times New Roman"/>
            <w:sz w:val="24"/>
            <w:szCs w:val="24"/>
            <w:rtl w:val="0"/>
          </w:rPr>
          <w:delText xml:space="preserve">daughter</w:delText>
        </w:r>
      </w:del>
      <w:ins w:author="Lucy Ma" w:id="75" w:date="2018-10-29T21:59:44Z">
        <w:del w:author="Lucy Ma" w:id="74" w:date="2018-10-29T21:59:42Z">
          <w:r w:rsidDel="00000000" w:rsidR="00000000" w:rsidRPr="00000000">
            <w:rPr>
              <w:rFonts w:ascii="Times New Roman" w:cs="Times New Roman" w:eastAsia="Times New Roman" w:hAnsi="Times New Roman"/>
              <w:sz w:val="24"/>
              <w:szCs w:val="24"/>
              <w:rtl w:val="0"/>
            </w:rPr>
            <w:delText xml:space="preserve">,</w:delText>
          </w:r>
        </w:del>
      </w:ins>
      <w:del w:author="Lucy Ma" w:id="74" w:date="2018-10-29T21:59:42Z">
        <w:r w:rsidDel="00000000" w:rsidR="00000000" w:rsidRPr="00000000">
          <w:rPr>
            <w:rFonts w:ascii="Times New Roman" w:cs="Times New Roman" w:eastAsia="Times New Roman" w:hAnsi="Times New Roman"/>
            <w:sz w:val="24"/>
            <w:szCs w:val="24"/>
            <w:rtl w:val="0"/>
          </w:rPr>
          <w:delText xml:space="preserve"> to</w:delText>
        </w:r>
        <w:r w:rsidDel="00000000" w:rsidR="00000000" w:rsidRPr="00000000">
          <w:rPr>
            <w:rFonts w:ascii="Times New Roman" w:cs="Times New Roman" w:eastAsia="Times New Roman" w:hAnsi="Times New Roman"/>
            <w:sz w:val="24"/>
            <w:szCs w:val="24"/>
            <w:rtl w:val="0"/>
          </w:rPr>
          <w:delText xml:space="preserve"> a </w:delText>
        </w:r>
      </w:del>
      <w:ins w:author="Lucy Ma" w:id="76" w:date="2018-10-29T21:59:34Z">
        <w:del w:author="Lucy Ma" w:id="74" w:date="2018-10-29T21:59:42Z">
          <w:r w:rsidDel="00000000" w:rsidR="00000000" w:rsidRPr="00000000">
            <w:rPr>
              <w:rFonts w:ascii="Times New Roman" w:cs="Times New Roman" w:eastAsia="Times New Roman" w:hAnsi="Times New Roman"/>
              <w:sz w:val="24"/>
              <w:szCs w:val="24"/>
              <w:rtl w:val="0"/>
            </w:rPr>
            <w:delText xml:space="preserve"> </w:delText>
          </w:r>
        </w:del>
      </w:ins>
      <w:del w:author="Lucy Ma" w:id="74" w:date="2018-10-29T21:59:42Z">
        <w:r w:rsidDel="00000000" w:rsidR="00000000" w:rsidRPr="00000000">
          <w:rPr>
            <w:rFonts w:ascii="Times New Roman" w:cs="Times New Roman" w:eastAsia="Times New Roman" w:hAnsi="Times New Roman"/>
            <w:sz w:val="24"/>
            <w:szCs w:val="24"/>
            <w:rtl w:val="0"/>
          </w:rPr>
          <w:delText xml:space="preserve">outcast</w:delText>
        </w:r>
      </w:del>
      <w:ins w:author="Lucy Ma" w:id="74" w:date="2018-10-29T21:59:42Z">
        <w:del w:author="Lucy Ma" w:id="74" w:date="2018-10-29T21:59:42Z">
          <w:r w:rsidDel="00000000" w:rsidR="00000000" w:rsidRPr="00000000">
            <w:rPr>
              <w:rFonts w:ascii="Times New Roman" w:cs="Times New Roman" w:eastAsia="Times New Roman" w:hAnsi="Times New Roman"/>
              <w:sz w:val="24"/>
              <w:szCs w:val="24"/>
              <w:rtl w:val="0"/>
            </w:rPr>
            <w:delText xml:space="preserve">,</w:delText>
          </w:r>
        </w:del>
      </w:ins>
      <w:del w:author="Lucy Ma" w:id="74" w:date="2018-10-29T21:59:42Z">
        <w:r w:rsidDel="00000000" w:rsidR="00000000" w:rsidRPr="00000000">
          <w:rPr>
            <w:rFonts w:ascii="Times New Roman" w:cs="Times New Roman" w:eastAsia="Times New Roman" w:hAnsi="Times New Roman"/>
            <w:sz w:val="24"/>
            <w:szCs w:val="24"/>
            <w:rtl w:val="0"/>
          </w:rPr>
          <w:delText xml:space="preserve"> to a woman</w:delText>
        </w:r>
      </w:del>
      <w:ins w:author="Lucy Ma" w:id="77" w:date="2018-10-29T21:59:51Z">
        <w:del w:author="Lucy Ma" w:id="74" w:date="2018-10-29T21:59:42Z">
          <w:r w:rsidDel="00000000" w:rsidR="00000000" w:rsidRPr="00000000">
            <w:rPr>
              <w:rFonts w:ascii="Times New Roman" w:cs="Times New Roman" w:eastAsia="Times New Roman" w:hAnsi="Times New Roman"/>
              <w:sz w:val="24"/>
              <w:szCs w:val="24"/>
              <w:rtl w:val="0"/>
            </w:rPr>
            <w:delText xml:space="preserve">,</w:delText>
          </w:r>
        </w:del>
      </w:ins>
      <w:del w:author="Lucy Ma" w:id="74" w:date="2018-10-29T21:59:4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is easy to spot, it’s difficult to analyze </w:t>
      </w:r>
      <w:ins w:author="Lucy Ma" w:id="78" w:date="2018-10-29T22:00:15Z">
        <w:commentRangeStart w:id="59"/>
        <w:r w:rsidDel="00000000" w:rsidR="00000000" w:rsidRPr="00000000">
          <w:rPr>
            <w:rFonts w:ascii="Times New Roman" w:cs="Times New Roman" w:eastAsia="Times New Roman" w:hAnsi="Times New Roman"/>
            <w:sz w:val="24"/>
            <w:szCs w:val="24"/>
            <w:rtl w:val="0"/>
          </w:rPr>
          <w:t xml:space="preserve">the external influences that ignited such change </w:t>
        </w:r>
      </w:ins>
      <w:del w:author="Lucy Ma" w:id="78" w:date="2018-10-29T22:00:15Z">
        <w:commentRangeEnd w:id="59"/>
        <w:r w:rsidDel="00000000" w:rsidR="00000000" w:rsidRPr="00000000">
          <w:commentReference w:id="59"/>
        </w:r>
        <w:r w:rsidDel="00000000" w:rsidR="00000000" w:rsidRPr="00000000">
          <w:rPr>
            <w:rFonts w:ascii="Times New Roman" w:cs="Times New Roman" w:eastAsia="Times New Roman" w:hAnsi="Times New Roman"/>
            <w:sz w:val="24"/>
            <w:szCs w:val="24"/>
            <w:rtl w:val="0"/>
          </w:rPr>
          <w:delText xml:space="preserve">all the underlying emotions, logic, and motives that ultimately factor into her development</w:delText>
        </w:r>
      </w:del>
      <w:r w:rsidDel="00000000" w:rsidR="00000000" w:rsidRPr="00000000">
        <w:rPr>
          <w:rFonts w:ascii="Times New Roman" w:cs="Times New Roman" w:eastAsia="Times New Roman" w:hAnsi="Times New Roman"/>
          <w:sz w:val="24"/>
          <w:szCs w:val="24"/>
          <w:rtl w:val="0"/>
        </w:rPr>
        <w:t xml:space="preserve">. </w:t>
      </w:r>
      <w:ins w:author="Lucy Ma" w:id="79" w:date="2018-10-29T22:00:48Z">
        <w:commentRangeStart w:id="60"/>
        <w:r w:rsidDel="00000000" w:rsidR="00000000" w:rsidRPr="00000000">
          <w:rPr>
            <w:rFonts w:ascii="Times New Roman" w:cs="Times New Roman" w:eastAsia="Times New Roman" w:hAnsi="Times New Roman"/>
            <w:sz w:val="24"/>
            <w:szCs w:val="24"/>
            <w:rtl w:val="0"/>
          </w:rPr>
          <w:t xml:space="preserve">However, </w:t>
        </w:r>
      </w:ins>
      <w:del w:author="Lucy Ma" w:id="79" w:date="2018-10-29T22:00:48Z">
        <w:commentRangeEnd w:id="60"/>
        <w:r w:rsidDel="00000000" w:rsidR="00000000" w:rsidRPr="00000000">
          <w:commentReference w:id="60"/>
        </w:r>
        <w:r w:rsidDel="00000000" w:rsidR="00000000" w:rsidRPr="00000000">
          <w:rPr>
            <w:rFonts w:ascii="Times New Roman" w:cs="Times New Roman" w:eastAsia="Times New Roman" w:hAnsi="Times New Roman"/>
            <w:sz w:val="24"/>
            <w:szCs w:val="24"/>
            <w:rtl w:val="0"/>
          </w:rPr>
          <w:delText xml:space="preserve">Yet,</w:delText>
        </w:r>
      </w:del>
      <w:r w:rsidDel="00000000" w:rsidR="00000000" w:rsidRPr="00000000">
        <w:rPr>
          <w:rFonts w:ascii="Times New Roman" w:cs="Times New Roman" w:eastAsia="Times New Roman" w:hAnsi="Times New Roman"/>
          <w:sz w:val="24"/>
          <w:szCs w:val="24"/>
          <w:rtl w:val="0"/>
        </w:rPr>
        <w:t xml:space="preserve"> despite the twists and turns that Márquez </w:t>
      </w:r>
      <w:ins w:author="Lucy Ma" w:id="80" w:date="2018-10-29T22:37:26Z">
        <w:commentRangeStart w:id="61"/>
        <w:r w:rsidDel="00000000" w:rsidR="00000000" w:rsidRPr="00000000">
          <w:rPr>
            <w:rFonts w:ascii="Times New Roman" w:cs="Times New Roman" w:eastAsia="Times New Roman" w:hAnsi="Times New Roman"/>
            <w:sz w:val="24"/>
            <w:szCs w:val="24"/>
            <w:rtl w:val="0"/>
          </w:rPr>
          <w:t xml:space="preserve">includes </w:t>
        </w:r>
      </w:ins>
      <w:del w:author="Lucy Ma" w:id="80" w:date="2018-10-29T22:37:26Z">
        <w:commentRangeEnd w:id="61"/>
        <w:r w:rsidDel="00000000" w:rsidR="00000000" w:rsidRPr="00000000">
          <w:commentReference w:id="61"/>
        </w:r>
        <w:r w:rsidDel="00000000" w:rsidR="00000000" w:rsidRPr="00000000">
          <w:rPr>
            <w:rFonts w:ascii="Times New Roman" w:cs="Times New Roman" w:eastAsia="Times New Roman" w:hAnsi="Times New Roman"/>
            <w:sz w:val="24"/>
            <w:szCs w:val="24"/>
            <w:rtl w:val="0"/>
          </w:rPr>
          <w:delText xml:space="preserve">creates</w:delText>
        </w:r>
      </w:del>
      <w:r w:rsidDel="00000000" w:rsidR="00000000" w:rsidRPr="00000000">
        <w:rPr>
          <w:rFonts w:ascii="Times New Roman" w:cs="Times New Roman" w:eastAsia="Times New Roman" w:hAnsi="Times New Roman"/>
          <w:sz w:val="24"/>
          <w:szCs w:val="24"/>
          <w:rtl w:val="0"/>
        </w:rPr>
        <w:t xml:space="preserve">, Angela Vicario is arguably the most </w:t>
      </w:r>
      <w:ins w:author="Lucy Ma" w:id="81" w:date="2018-10-29T22:01:30Z">
        <w:commentRangeStart w:id="62"/>
        <w:r w:rsidDel="00000000" w:rsidR="00000000" w:rsidRPr="00000000">
          <w:rPr>
            <w:rFonts w:ascii="Times New Roman" w:cs="Times New Roman" w:eastAsia="Times New Roman" w:hAnsi="Times New Roman"/>
            <w:sz w:val="24"/>
            <w:szCs w:val="24"/>
            <w:rtl w:val="0"/>
          </w:rPr>
          <w:t xml:space="preserve">identifiable</w:t>
        </w:r>
      </w:ins>
      <w:del w:author="Lucy Ma" w:id="81" w:date="2018-10-29T22:01:30Z">
        <w:commentRangeEnd w:id="62"/>
        <w:r w:rsidDel="00000000" w:rsidR="00000000" w:rsidRPr="00000000">
          <w:commentReference w:id="62"/>
        </w:r>
        <w:r w:rsidDel="00000000" w:rsidR="00000000" w:rsidRPr="00000000">
          <w:rPr>
            <w:rFonts w:ascii="Times New Roman" w:cs="Times New Roman" w:eastAsia="Times New Roman" w:hAnsi="Times New Roman"/>
            <w:sz w:val="24"/>
            <w:szCs w:val="24"/>
            <w:rtl w:val="0"/>
          </w:rPr>
          <w:delText xml:space="preserve">relatable</w:delText>
        </w:r>
      </w:del>
      <w:r w:rsidDel="00000000" w:rsidR="00000000" w:rsidRPr="00000000">
        <w:rPr>
          <w:rFonts w:ascii="Times New Roman" w:cs="Times New Roman" w:eastAsia="Times New Roman" w:hAnsi="Times New Roman"/>
          <w:sz w:val="24"/>
          <w:szCs w:val="24"/>
          <w:rtl w:val="0"/>
        </w:rPr>
        <w:t xml:space="preserve"> character in the novel, but how does that make sense? </w:t>
      </w:r>
      <w:del w:author="Lucy Ma" w:id="82" w:date="2018-10-29T22:02:03Z">
        <w:commentRangeStart w:id="63"/>
        <w:r w:rsidDel="00000000" w:rsidR="00000000" w:rsidRPr="00000000">
          <w:rPr>
            <w:rFonts w:ascii="Times New Roman" w:cs="Times New Roman" w:eastAsia="Times New Roman" w:hAnsi="Times New Roman"/>
            <w:sz w:val="24"/>
            <w:szCs w:val="24"/>
            <w:rtl w:val="0"/>
          </w:rPr>
          <w:delText xml:space="preserve">Angela’s emotions are extremely bipolar and inexplicable. No one will truly know the exact reason as to why Angela suddenly becomes infatuated with Bayardo. In addition, when the suspicious narrator asks Angela if her alleged perpetrator was Santiago Nasar, she simply waves his question away. </w:delText>
        </w:r>
      </w:del>
      <w:commentRangeEnd w:id="63"/>
      <w:r w:rsidDel="00000000" w:rsidR="00000000" w:rsidRPr="00000000">
        <w:commentReference w:id="63"/>
      </w:r>
      <w:r w:rsidDel="00000000" w:rsidR="00000000" w:rsidRPr="00000000">
        <w:rPr>
          <w:rFonts w:ascii="Times New Roman" w:cs="Times New Roman" w:eastAsia="Times New Roman" w:hAnsi="Times New Roman"/>
          <w:sz w:val="24"/>
          <w:szCs w:val="24"/>
          <w:rtl w:val="0"/>
        </w:rPr>
        <w:t xml:space="preserve">Angela is an enigma. </w:t>
      </w:r>
      <w:ins w:author="Lucy Ma" w:id="83" w:date="2018-10-29T22:02:06Z">
        <w:commentRangeStart w:id="64"/>
        <w:r w:rsidDel="00000000" w:rsidR="00000000" w:rsidRPr="00000000">
          <w:rPr>
            <w:rFonts w:ascii="Times New Roman" w:cs="Times New Roman" w:eastAsia="Times New Roman" w:hAnsi="Times New Roman"/>
            <w:sz w:val="24"/>
            <w:szCs w:val="24"/>
            <w:rtl w:val="0"/>
          </w:rPr>
          <w:t xml:space="preserve">From her compliance with her mother, to her inexplicable infatuation with Bayardo, to her sudden independence, Angela’s motivations seems temperamental and even random. However, </w:t>
        </w:r>
      </w:ins>
      <w:del w:author="Lucy Ma" w:id="83" w:date="2018-10-29T22:02:06Z">
        <w:commentRangeEnd w:id="64"/>
        <w:r w:rsidDel="00000000" w:rsidR="00000000" w:rsidRPr="00000000">
          <w:commentReference w:id="64"/>
        </w:r>
        <w:r w:rsidDel="00000000" w:rsidR="00000000" w:rsidRPr="00000000">
          <w:rPr>
            <w:rFonts w:ascii="Times New Roman" w:cs="Times New Roman" w:eastAsia="Times New Roman" w:hAnsi="Times New Roman"/>
            <w:sz w:val="24"/>
            <w:szCs w:val="24"/>
            <w:rtl w:val="0"/>
          </w:rPr>
          <w:delText xml:space="preserve">But</w:delText>
        </w:r>
      </w:del>
      <w:r w:rsidDel="00000000" w:rsidR="00000000" w:rsidRPr="00000000">
        <w:rPr>
          <w:rFonts w:ascii="Times New Roman" w:cs="Times New Roman" w:eastAsia="Times New Roman" w:hAnsi="Times New Roman"/>
          <w:sz w:val="24"/>
          <w:szCs w:val="24"/>
          <w:rtl w:val="0"/>
        </w:rPr>
        <w:t xml:space="preserve"> that’s exactly why she’s such an accurate reflection of a real coming of age story. </w:t>
      </w:r>
      <w:del w:author="Lucy Ma" w:id="84" w:date="2018-10-29T22:06:11Z">
        <w:commentRangeStart w:id="65"/>
        <w:r w:rsidDel="00000000" w:rsidR="00000000" w:rsidRPr="00000000">
          <w:rPr>
            <w:rFonts w:ascii="Times New Roman" w:cs="Times New Roman" w:eastAsia="Times New Roman" w:hAnsi="Times New Roman"/>
            <w:sz w:val="24"/>
            <w:szCs w:val="24"/>
            <w:rtl w:val="0"/>
          </w:rPr>
          <w:delText xml:space="preserve">Through Angela’s perplexing development from an obedient daughter to a hysterical outcast to finally a mature</w:delText>
        </w:r>
      </w:del>
      <w:ins w:author="Lucy Ma" w:id="85" w:date="2018-10-29T22:05:10Z">
        <w:del w:author="Lucy Ma" w:id="84" w:date="2018-10-29T22:06:11Z">
          <w:commentRangeEnd w:id="65"/>
          <w:r w:rsidDel="00000000" w:rsidR="00000000" w:rsidRPr="00000000">
            <w:commentReference w:id="65"/>
          </w:r>
          <w:r w:rsidDel="00000000" w:rsidR="00000000" w:rsidRPr="00000000">
            <w:rPr>
              <w:rFonts w:ascii="Times New Roman" w:cs="Times New Roman" w:eastAsia="Times New Roman" w:hAnsi="Times New Roman"/>
              <w:sz w:val="24"/>
              <w:szCs w:val="24"/>
              <w:rtl w:val="0"/>
            </w:rPr>
            <w:delText xml:space="preserve"> </w:delText>
          </w:r>
        </w:del>
      </w:ins>
      <w:del w:author="Lucy Ma" w:id="84" w:date="2018-10-29T22:06:11Z">
        <w:r w:rsidDel="00000000" w:rsidR="00000000" w:rsidRPr="00000000">
          <w:rPr>
            <w:rFonts w:ascii="Times New Roman" w:cs="Times New Roman" w:eastAsia="Times New Roman" w:hAnsi="Times New Roman"/>
            <w:sz w:val="24"/>
            <w:szCs w:val="24"/>
            <w:rtl w:val="0"/>
          </w:rPr>
          <w:delText xml:space="preserve">, independent </w:delText>
        </w:r>
        <w:r w:rsidDel="00000000" w:rsidR="00000000" w:rsidRPr="00000000">
          <w:rPr>
            <w:rFonts w:ascii="Times New Roman" w:cs="Times New Roman" w:eastAsia="Times New Roman" w:hAnsi="Times New Roman"/>
            <w:sz w:val="24"/>
            <w:szCs w:val="24"/>
            <w:rtl w:val="0"/>
          </w:rPr>
          <w:delText xml:space="preserve">woman, Márquez pulls bits of magical realism from the novel to show readers that aspects of it can exist in reality too. Nearly no one goes through a </w:delText>
        </w:r>
      </w:del>
      <w:ins w:author="Lucy Ma" w:id="84" w:date="2018-10-29T22:06:11Z">
        <w:r w:rsidDel="00000000" w:rsidR="00000000" w:rsidRPr="00000000">
          <w:rPr>
            <w:rFonts w:ascii="Times New Roman" w:cs="Times New Roman" w:eastAsia="Times New Roman" w:hAnsi="Times New Roman"/>
            <w:sz w:val="24"/>
            <w:szCs w:val="24"/>
            <w:rtl w:val="0"/>
          </w:rPr>
          <w:t xml:space="preserve"> A </w:t>
        </w:r>
      </w:ins>
      <w:r w:rsidDel="00000000" w:rsidR="00000000" w:rsidRPr="00000000">
        <w:rPr>
          <w:rFonts w:ascii="Times New Roman" w:cs="Times New Roman" w:eastAsia="Times New Roman" w:hAnsi="Times New Roman"/>
          <w:sz w:val="24"/>
          <w:szCs w:val="24"/>
          <w:rtl w:val="0"/>
        </w:rPr>
        <w:t xml:space="preserve">linear, straightforward path of growing up</w:t>
      </w:r>
      <w:ins w:author="Lucy Ma" w:id="86" w:date="2018-10-29T22:06:20Z">
        <w:r w:rsidDel="00000000" w:rsidR="00000000" w:rsidRPr="00000000">
          <w:rPr>
            <w:rFonts w:ascii="Times New Roman" w:cs="Times New Roman" w:eastAsia="Times New Roman" w:hAnsi="Times New Roman"/>
            <w:sz w:val="24"/>
            <w:szCs w:val="24"/>
            <w:rtl w:val="0"/>
          </w:rPr>
          <w:t xml:space="preserve"> is unrealistic</w:t>
        </w:r>
      </w:ins>
      <w:r w:rsidDel="00000000" w:rsidR="00000000" w:rsidRPr="00000000">
        <w:rPr>
          <w:rFonts w:ascii="Times New Roman" w:cs="Times New Roman" w:eastAsia="Times New Roman" w:hAnsi="Times New Roman"/>
          <w:sz w:val="24"/>
          <w:szCs w:val="24"/>
          <w:rtl w:val="0"/>
        </w:rPr>
        <w:t xml:space="preserve">. </w:t>
      </w:r>
      <w:ins w:author="Lucy Ma" w:id="87" w:date="2018-10-29T22:07:14Z">
        <w:commentRangeStart w:id="66"/>
        <w:r w:rsidDel="00000000" w:rsidR="00000000" w:rsidRPr="00000000">
          <w:rPr>
            <w:rFonts w:ascii="Times New Roman" w:cs="Times New Roman" w:eastAsia="Times New Roman" w:hAnsi="Times New Roman"/>
            <w:sz w:val="24"/>
            <w:szCs w:val="24"/>
            <w:rtl w:val="0"/>
          </w:rPr>
          <w:t xml:space="preserve">Humans are influenced by underlying factors like their emotions, similar to Angela’s quest for love. </w:t>
        </w:r>
      </w:ins>
      <w:del w:author="Lucy Ma" w:id="87" w:date="2018-10-29T22:07:14Z">
        <w:commentRangeEnd w:id="66"/>
        <w:r w:rsidDel="00000000" w:rsidR="00000000" w:rsidRPr="00000000">
          <w:commentReference w:id="66"/>
        </w:r>
        <w:r w:rsidDel="00000000" w:rsidR="00000000" w:rsidRPr="00000000">
          <w:rPr>
            <w:rFonts w:ascii="Times New Roman" w:cs="Times New Roman" w:eastAsia="Times New Roman" w:hAnsi="Times New Roman"/>
            <w:sz w:val="24"/>
            <w:szCs w:val="24"/>
            <w:rtl w:val="0"/>
          </w:rPr>
          <w:delText xml:space="preserve">Emotions are fickle things and they are often extremely controlling, leading to inexplicable patterns and actions, especially as one’s character begins to mature. </w:delText>
        </w:r>
      </w:del>
      <w:r w:rsidDel="00000000" w:rsidR="00000000" w:rsidRPr="00000000">
        <w:rPr>
          <w:rFonts w:ascii="Times New Roman" w:cs="Times New Roman" w:eastAsia="Times New Roman" w:hAnsi="Times New Roman"/>
          <w:sz w:val="24"/>
          <w:szCs w:val="24"/>
          <w:rtl w:val="0"/>
        </w:rPr>
        <w:t xml:space="preserve">At the end of the novel, readers realize that Angela is just </w:t>
      </w:r>
      <w:del w:author="Lucy Ma" w:id="88" w:date="2018-10-29T22:08:45Z">
        <w:commentRangeStart w:id="67"/>
        <w:r w:rsidDel="00000000" w:rsidR="00000000" w:rsidRPr="00000000">
          <w:rPr>
            <w:rFonts w:ascii="Times New Roman" w:cs="Times New Roman" w:eastAsia="Times New Roman" w:hAnsi="Times New Roman"/>
            <w:sz w:val="24"/>
            <w:szCs w:val="24"/>
            <w:rtl w:val="0"/>
          </w:rPr>
          <w:delText xml:space="preserve">another teenager, struggling to g</w:delText>
        </w:r>
      </w:del>
      <w:ins w:author="Lucy Ma" w:id="88" w:date="2018-10-29T22:08:45Z">
        <w:commentRangeEnd w:id="67"/>
        <w:r w:rsidDel="00000000" w:rsidR="00000000" w:rsidRPr="00000000">
          <w:commentReference w:id="67"/>
        </w:r>
        <w:r w:rsidDel="00000000" w:rsidR="00000000" w:rsidRPr="00000000">
          <w:rPr>
            <w:rFonts w:ascii="Times New Roman" w:cs="Times New Roman" w:eastAsia="Times New Roman" w:hAnsi="Times New Roman"/>
            <w:sz w:val="24"/>
            <w:szCs w:val="24"/>
            <w:rtl w:val="0"/>
          </w:rPr>
          <w:t xml:space="preserve">g</w:t>
        </w:r>
      </w:ins>
      <w:r w:rsidDel="00000000" w:rsidR="00000000" w:rsidRPr="00000000">
        <w:rPr>
          <w:rFonts w:ascii="Times New Roman" w:cs="Times New Roman" w:eastAsia="Times New Roman" w:hAnsi="Times New Roman"/>
          <w:sz w:val="24"/>
          <w:szCs w:val="24"/>
          <w:rtl w:val="0"/>
        </w:rPr>
        <w:t xml:space="preserve">row</w:t>
      </w:r>
      <w:ins w:author="Lucy Ma" w:id="89" w:date="2018-10-29T22:08:52Z">
        <w:r w:rsidDel="00000000" w:rsidR="00000000" w:rsidRPr="00000000">
          <w:rPr>
            <w:rFonts w:ascii="Times New Roman" w:cs="Times New Roman" w:eastAsia="Times New Roman" w:hAnsi="Times New Roman"/>
            <w:sz w:val="24"/>
            <w:szCs w:val="24"/>
            <w:rtl w:val="0"/>
          </w:rPr>
          <w:t xml:space="preserve">ing</w:t>
        </w:r>
      </w:ins>
      <w:r w:rsidDel="00000000" w:rsidR="00000000" w:rsidRPr="00000000">
        <w:rPr>
          <w:rFonts w:ascii="Times New Roman" w:cs="Times New Roman" w:eastAsia="Times New Roman" w:hAnsi="Times New Roman"/>
          <w:sz w:val="24"/>
          <w:szCs w:val="24"/>
          <w:rtl w:val="0"/>
        </w:rPr>
        <w:t xml:space="preserve"> up</w:t>
      </w:r>
      <w:ins w:author="Lucy Ma" w:id="90" w:date="2018-10-29T22:08:56Z">
        <w:r w:rsidDel="00000000" w:rsidR="00000000" w:rsidRPr="00000000">
          <w:rPr>
            <w:rFonts w:ascii="Times New Roman" w:cs="Times New Roman" w:eastAsia="Times New Roman" w:hAnsi="Times New Roman"/>
            <w:sz w:val="24"/>
            <w:szCs w:val="24"/>
            <w:rtl w:val="0"/>
          </w:rPr>
          <w:t xml:space="preserve"> and </w:t>
        </w:r>
      </w:ins>
      <w:del w:author="Lucy Ma" w:id="90" w:date="2018-10-29T22:08:56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experiencing love, </w:t>
      </w:r>
      <w:ins w:author="Lucy Ma" w:id="91" w:date="2018-10-29T22:09:10Z">
        <w:commentRangeStart w:id="68"/>
        <w:r w:rsidDel="00000000" w:rsidR="00000000" w:rsidRPr="00000000">
          <w:rPr>
            <w:rFonts w:ascii="Times New Roman" w:cs="Times New Roman" w:eastAsia="Times New Roman" w:hAnsi="Times New Roman"/>
            <w:sz w:val="24"/>
            <w:szCs w:val="24"/>
            <w:rtl w:val="0"/>
          </w:rPr>
          <w:t xml:space="preserve">society</w:t>
        </w:r>
      </w:ins>
      <w:del w:author="Lucy Ma" w:id="91" w:date="2018-10-29T22:09:10Z">
        <w:commentRangeEnd w:id="68"/>
        <w:r w:rsidDel="00000000" w:rsidR="00000000" w:rsidRPr="00000000">
          <w:commentReference w:id="68"/>
        </w:r>
        <w:r w:rsidDel="00000000" w:rsidR="00000000" w:rsidRPr="00000000">
          <w:rPr>
            <w:rFonts w:ascii="Times New Roman" w:cs="Times New Roman" w:eastAsia="Times New Roman" w:hAnsi="Times New Roman"/>
            <w:sz w:val="24"/>
            <w:szCs w:val="24"/>
            <w:rtl w:val="0"/>
          </w:rPr>
          <w:delText xml:space="preserve">drama</w:delText>
        </w:r>
      </w:del>
      <w:r w:rsidDel="00000000" w:rsidR="00000000" w:rsidRPr="00000000">
        <w:rPr>
          <w:rFonts w:ascii="Times New Roman" w:cs="Times New Roman" w:eastAsia="Times New Roman" w:hAnsi="Times New Roman"/>
          <w:sz w:val="24"/>
          <w:szCs w:val="24"/>
          <w:rtl w:val="0"/>
        </w:rPr>
        <w:t xml:space="preserve">, and life for the first time. Therefore, Angela’s turbulent character is exactly what makes her so uniquely understandable. She’s </w:t>
      </w:r>
      <w:ins w:author="Lucy Ma" w:id="92" w:date="2018-10-29T22:09:25Z">
        <w:commentRangeStart w:id="69"/>
        <w:r w:rsidDel="00000000" w:rsidR="00000000" w:rsidRPr="00000000">
          <w:rPr>
            <w:rFonts w:ascii="Times New Roman" w:cs="Times New Roman" w:eastAsia="Times New Roman" w:hAnsi="Times New Roman"/>
            <w:sz w:val="24"/>
            <w:szCs w:val="24"/>
            <w:rtl w:val="0"/>
          </w:rPr>
          <w:t xml:space="preserve">identifiable </w:t>
        </w:r>
      </w:ins>
      <w:del w:author="Lucy Ma" w:id="92" w:date="2018-10-29T22:09:25Z">
        <w:commentRangeEnd w:id="69"/>
        <w:r w:rsidDel="00000000" w:rsidR="00000000" w:rsidRPr="00000000">
          <w:commentReference w:id="69"/>
        </w:r>
        <w:r w:rsidDel="00000000" w:rsidR="00000000" w:rsidRPr="00000000">
          <w:rPr>
            <w:rFonts w:ascii="Times New Roman" w:cs="Times New Roman" w:eastAsia="Times New Roman" w:hAnsi="Times New Roman"/>
            <w:sz w:val="24"/>
            <w:szCs w:val="24"/>
            <w:rtl w:val="0"/>
          </w:rPr>
          <w:delText xml:space="preserve">relatable</w:delText>
        </w:r>
      </w:del>
      <w:r w:rsidDel="00000000" w:rsidR="00000000" w:rsidRPr="00000000">
        <w:rPr>
          <w:rFonts w:ascii="Times New Roman" w:cs="Times New Roman" w:eastAsia="Times New Roman" w:hAnsi="Times New Roman"/>
          <w:sz w:val="24"/>
          <w:szCs w:val="24"/>
          <w:rtl w:val="0"/>
        </w:rPr>
        <w:t xml:space="preserve"> because so many watching her grow can’t truly relate to her pain, suffering, and innermost thoughts. And that is the ultimate tragedy of humanity, reflected by Angela Vicario and all her scarlet letters.</w:t>
      </w:r>
    </w:p>
    <w:p w:rsidR="00000000" w:rsidDel="00000000" w:rsidP="00000000" w:rsidRDefault="00000000" w:rsidRPr="00000000" w14:paraId="00000008">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Márquez, Gabriel. </w:t>
      </w:r>
      <w:r w:rsidDel="00000000" w:rsidR="00000000" w:rsidRPr="00000000">
        <w:rPr>
          <w:rFonts w:ascii="Times New Roman" w:cs="Times New Roman" w:eastAsia="Times New Roman" w:hAnsi="Times New Roman"/>
          <w:i w:val="1"/>
          <w:sz w:val="24"/>
          <w:szCs w:val="24"/>
          <w:rtl w:val="0"/>
        </w:rPr>
        <w:t xml:space="preserve">Chronicle of a Death Foretold</w:t>
      </w:r>
      <w:r w:rsidDel="00000000" w:rsidR="00000000" w:rsidRPr="00000000">
        <w:rPr>
          <w:rFonts w:ascii="Times New Roman" w:cs="Times New Roman" w:eastAsia="Times New Roman" w:hAnsi="Times New Roman"/>
          <w:sz w:val="24"/>
          <w:szCs w:val="24"/>
          <w:rtl w:val="0"/>
        </w:rPr>
        <w:t xml:space="preserve">. 1982. Random House, Inc. New York</w:t>
      </w:r>
    </w:p>
    <w:p w:rsidR="00000000" w:rsidDel="00000000" w:rsidP="00000000" w:rsidRDefault="00000000" w:rsidRPr="00000000" w14:paraId="0000000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Rewrite Summary:</w:t>
      </w:r>
    </w:p>
    <w:p w:rsidR="00000000" w:rsidDel="00000000" w:rsidP="00000000" w:rsidRDefault="00000000" w:rsidRPr="00000000" w14:paraId="0000000D">
      <w:pPr>
        <w:pageBreakBefore w:val="0"/>
        <w:spacing w:line="360" w:lineRule="auto"/>
        <w:rPr/>
      </w:pPr>
      <w:r w:rsidDel="00000000" w:rsidR="00000000" w:rsidRPr="00000000">
        <w:rPr>
          <w:rFonts w:ascii="Times New Roman" w:cs="Times New Roman" w:eastAsia="Times New Roman" w:hAnsi="Times New Roman"/>
          <w:sz w:val="24"/>
          <w:szCs w:val="24"/>
          <w:rtl w:val="0"/>
        </w:rPr>
        <w:tab/>
        <w:t xml:space="preserve">This rewrite was focused on word choice and logic. I think my main issue with my original essay was that I deviated from my thesis by adding in small tangents that blurred the logic. For instance, my incorporation of Angela’s quest for love and Marquez’s usage of “magical realism” was brief and unorganized. Therefore, I cut out some sentences and words that were confusing. I made changes in the entire essay, but the most important ones were in the introduction and the conclusion. I honed in on my main point and made my introduction a little more specific. I also fixed a few places throughout the essay where my tone was off. For word choice, a lot of the words I used were vague. It sounded like I was just using words just for the sake of using them, so in my rewrite, I tried to use words or phrases that were more detailed or further supported my main points. I also fixed my usage of the word “relatable” in my conclusion paragraph. I originally used it because I misunderstood the actual meaning. I had wanted to highlight how readers are able to identify with Angela’s character development, even if her development was confusing and inexplicable at times. Therefore, I used the word “identifiable” instead.</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y Ma" w:id="4" w:date="2018-10-29T22:20:47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perplexing and provoking are all words that seemed to be meaningless, like I had used them just to make it sound pretty. So, I gave my thought a little more purpose.</w:t>
      </w:r>
    </w:p>
  </w:comment>
  <w:comment w:author="Lucy Ma" w:id="9" w:date="2018-10-29T22:22:23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wording/enhanced logic</w:t>
      </w:r>
    </w:p>
  </w:comment>
  <w:comment w:author="Lucy Ma" w:id="12" w:date="2018-10-29T22:23:36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grammar</w:t>
      </w:r>
    </w:p>
  </w:comment>
  <w:comment w:author="Lucy Ma" w:id="3" w:date="2018-10-29T22:20:09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"complicated to analyze" was vague, I added more details/rephrased my idea</w:t>
      </w:r>
    </w:p>
  </w:comment>
  <w:comment w:author="Lucy Ma" w:id="2" w:date="2018-10-29T22:19:47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word choice</w:t>
      </w:r>
    </w:p>
  </w:comment>
  <w:comment w:author="Lucy Ma" w:id="11" w:date="2018-10-29T22:23:02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it because it seemed unnecessary</w:t>
      </w:r>
    </w:p>
  </w:comment>
  <w:comment w:author="Lucy Ma" w:id="13" w:date="2018-10-29T22:23:54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sentence flow</w:t>
      </w:r>
    </w:p>
  </w:comment>
  <w:comment w:author="Lucy Ma" w:id="20" w:date="2018-10-29T22:25:38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wrong word</w:t>
      </w:r>
    </w:p>
  </w:comment>
  <w:comment w:author="Lucy Ma" w:id="14" w:date="2018-10-29T22:24:20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 my thought more, the previous thought didn't really add anything/didn't connect well with the main idea.</w:t>
      </w:r>
    </w:p>
  </w:comment>
  <w:comment w:author="Lucy Ma" w:id="49" w:date="2018-10-29T22:33:46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tenses</w:t>
      </w:r>
    </w:p>
  </w:comment>
  <w:comment w:author="Lucy Ma" w:id="7" w:date="2018-10-29T22:21:51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more sense, adds to the sentence flow</w:t>
      </w:r>
    </w:p>
  </w:comment>
  <w:comment w:author="Lucy Ma" w:id="51" w:date="2018-10-29T22:34:18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citation</w:t>
      </w:r>
    </w:p>
  </w:comment>
  <w:comment w:author="Lucy Ma" w:id="26" w:date="2018-10-29T22:28:03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out because unnecessary</w:t>
      </w:r>
    </w:p>
  </w:comment>
  <w:comment w:author="Lucy Ma" w:id="17" w:date="2018-10-29T22:24:43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mechanics</w:t>
      </w:r>
    </w:p>
  </w:comment>
  <w:comment w:author="Lucy Ma" w:id="44" w:date="2018-10-29T22:32:36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word choice</w:t>
      </w:r>
    </w:p>
  </w:comment>
  <w:comment w:author="Lucy Ma" w:id="25" w:date="2018-10-29T22:27:51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unnecessary</w:t>
      </w:r>
    </w:p>
  </w:comment>
  <w:comment w:author="Lucy Ma" w:id="16" w:date="2018-10-29T22:24:36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tone</w:t>
      </w:r>
    </w:p>
  </w:comment>
  <w:comment w:author="Lucy Ma" w:id="47" w:date="2018-10-29T22:32:58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word choice</w:t>
      </w:r>
    </w:p>
  </w:comment>
  <w:comment w:author="Lucy Ma" w:id="46" w:date="2018-10-29T22:32:51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coordinating conjunction</w:t>
      </w:r>
    </w:p>
  </w:comment>
  <w:comment w:author="Lucy Ma" w:id="15" w:date="2018-10-29T22:24:29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coordinating conjunction</w:t>
      </w:r>
    </w:p>
  </w:comment>
  <w:comment w:author="Lucy Ma" w:id="48" w:date="2018-10-29T22:33:42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tenses</w:t>
      </w:r>
    </w:p>
  </w:comment>
  <w:comment w:author="Lucy Ma" w:id="61" w:date="2018-10-29T22:37:32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word choice</w:t>
      </w:r>
    </w:p>
  </w:comment>
  <w:comment w:author="Lucy Ma" w:id="55" w:date="2018-10-29T22:35:33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clears the thought and ideas. She's learning how to love herself instead of relying on the love of external factors like Bayardo and her mom. Therefore, she's becoming independent</w:t>
      </w:r>
    </w:p>
  </w:comment>
  <w:comment w:author="Lucy Ma" w:id="59" w:date="2018-10-29T22:37:02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 the vague details. I'm talking about Angela's change and how it was influenced by the things around her.</w:t>
      </w:r>
    </w:p>
  </w:comment>
  <w:comment w:author="Lucy Ma" w:id="50" w:date="2018-10-29T22:34:07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inserted "a" (grammar)</w:t>
      </w:r>
    </w:p>
  </w:comment>
  <w:comment w:author="Lucy Ma" w:id="56" w:date="2018-10-29T22:36:02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word choice/flow of sentence structure</w:t>
      </w:r>
    </w:p>
  </w:comment>
  <w:comment w:author="Lucy Ma" w:id="54" w:date="2018-10-29T22:34:41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word choice</w:t>
      </w:r>
    </w:p>
  </w:comment>
  <w:comment w:author="Lucy Ma" w:id="60" w:date="2018-10-29T22:37:09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coordinating conjunction</w:t>
      </w:r>
    </w:p>
  </w:comment>
  <w:comment w:author="Lucy Ma" w:id="65" w:date="2018-10-29T22:40:25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Repetitive, so I cut it out. Also, magical realism is off-topic and strange to bring up. It's irrelevant and a tangent, detracting from my main point: Angela's coming of age journey is complex yet identifiable</w:t>
      </w:r>
    </w:p>
  </w:comment>
  <w:comment w:author="Lucy Ma" w:id="52" w:date="2018-10-29T22:34:24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tone/flow</w:t>
      </w:r>
    </w:p>
  </w:comment>
  <w:comment w:author="Lucy Ma" w:id="21" w:date="2018-10-29T22:25:49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coordinating conjunction</w:t>
      </w:r>
    </w:p>
  </w:comment>
  <w:comment w:author="Lucy Ma" w:id="18" w:date="2018-10-29T22:25:11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Specifies the why. Why Angela would do anything for her mother</w:t>
      </w:r>
    </w:p>
  </w:comment>
  <w:comment w:author="Lucy Ma" w:id="32" w:date="2018-10-29T22:29:29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logic/weird wording</w:t>
      </w:r>
    </w:p>
  </w:comment>
  <w:comment w:author="Lucy Ma" w:id="19" w:date="2018-10-29T22:25:26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mechanics</w:t>
      </w:r>
    </w:p>
  </w:comment>
  <w:comment w:author="Lucy Ma" w:id="31" w:date="2018-10-29T22:28:57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citation</w:t>
      </w:r>
    </w:p>
  </w:comment>
  <w:comment w:author="Lucy Ma" w:id="53" w:date="2018-10-29T22:34:30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w:t>
      </w:r>
    </w:p>
  </w:comment>
  <w:comment w:author="Lucy Ma" w:id="67" w:date="2018-10-29T22:41:21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the tone</w:t>
      </w:r>
    </w:p>
  </w:comment>
  <w:comment w:author="Lucy Ma" w:id="64" w:date="2018-10-29T22:39:13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summarizing what we analyzed in the essay. Also, it is more concise than my previous sentences. It gets to the point faster and is less convoluted with irrelevant details.</w:t>
      </w:r>
    </w:p>
  </w:comment>
  <w:comment w:author="Lucy Ma" w:id="66" w:date="2018-10-29T22:40:54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better tone, more concise. Provides the example of Angela's quest, so my edit is more specific</w:t>
      </w:r>
    </w:p>
  </w:comment>
  <w:comment w:author="Lucy Ma" w:id="43" w:date="2018-10-29T22:32:21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more detail related to the topic at hand</w:t>
      </w:r>
    </w:p>
  </w:comment>
  <w:comment w:author="Lucy Ma" w:id="24" w:date="2018-10-29T22:27:26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it out because unnecessary</w:t>
      </w:r>
    </w:p>
  </w:comment>
  <w:comment w:author="Lucy Ma" w:id="29" w:date="2018-10-29T22:28:43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repetitive</w:t>
      </w:r>
    </w:p>
  </w:comment>
  <w:comment w:author="Lucy Ma" w:id="58" w:date="2018-10-29T22:36:21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word choice</w:t>
      </w:r>
    </w:p>
  </w:comment>
  <w:comment w:author="Lucy Ma" w:id="62" w:date="2018-10-29T22:37:52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AVOIDED USING "RELATABLE" ! identifiable fits better here</w:t>
      </w:r>
    </w:p>
  </w:comment>
  <w:comment w:author="Lucy Ma" w:id="27" w:date="2018-10-29T22:28:11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word choice</w:t>
      </w:r>
    </w:p>
  </w:comment>
  <w:comment w:author="Lucy Ma" w:id="57" w:date="2018-10-29T22:36:09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redundant</w:t>
      </w:r>
    </w:p>
  </w:comment>
  <w:comment w:author="Lucy Ma" w:id="41" w:date="2018-10-29T22:31:40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capitalization</w:t>
      </w:r>
    </w:p>
  </w:comment>
  <w:comment w:author="Lucy Ma" w:id="40" w:date="2018-10-29T22:31:28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 thought</w:t>
      </w:r>
    </w:p>
  </w:comment>
  <w:comment w:author="Lucy Ma" w:id="63" w:date="2018-10-29T22:38:12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unnecessary and weird logic/short tangent</w:t>
      </w:r>
    </w:p>
  </w:comment>
  <w:comment w:author="Lucy Ma" w:id="22" w:date="2018-10-29T22:26:54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Fixes the last sentence by adding something more purposeful and relevant to the topic</w:t>
      </w:r>
    </w:p>
  </w:comment>
  <w:comment w:author="Lucy Ma" w:id="28" w:date="2018-10-29T22:28:15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choice</w:t>
      </w:r>
    </w:p>
  </w:comment>
  <w:comment w:author="Lucy Ma" w:id="45" w:date="2018-10-29T22:32:44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capitalization</w:t>
      </w:r>
    </w:p>
  </w:comment>
  <w:comment w:author="Lucy Ma" w:id="36" w:date="2018-10-29T22:30:48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unnecessary</w:t>
      </w:r>
    </w:p>
  </w:comment>
  <w:comment w:author="Lucy Ma" w:id="42" w:date="2018-10-29T22:32:01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because unnecessary</w:t>
      </w:r>
    </w:p>
  </w:comment>
  <w:comment w:author="Lucy Ma" w:id="69" w:date="2018-10-29T22:41:37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word!!! Relatable means something different!</w:t>
      </w:r>
    </w:p>
  </w:comment>
  <w:comment w:author="Lucy Ma" w:id="30" w:date="2018-10-29T22:28:49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citation</w:t>
      </w:r>
    </w:p>
  </w:comment>
  <w:comment w:author="Lucy Ma" w:id="33" w:date="2018-10-29T22:29:44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wording</w:t>
      </w:r>
    </w:p>
  </w:comment>
  <w:comment w:author="Lucy Ma" w:id="68" w:date="2018-10-29T22:41:32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word choice, more relevant to essay topic</w:t>
      </w:r>
    </w:p>
  </w:comment>
  <w:comment w:author="Lucy Ma" w:id="35" w:date="2018-10-29T22:30:36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specific detail</w:t>
      </w:r>
    </w:p>
  </w:comment>
  <w:comment w:author="Lucy Ma" w:id="34" w:date="2018-10-29T22:30:19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word choice</w:t>
      </w:r>
    </w:p>
  </w:comment>
  <w:comment w:author="Lucy Ma" w:id="6" w:date="2018-10-29T22:21:28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tone</w:t>
      </w:r>
    </w:p>
  </w:comment>
  <w:comment w:author="Lucy Ma" w:id="5" w:date="2018-10-29T22:21:05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it out to reduce confusion/help cohesiveness</w:t>
      </w:r>
    </w:p>
  </w:comment>
  <w:comment w:author="Lucy Ma" w:id="8" w:date="2018-10-29T22:22:03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slight tangent</w:t>
      </w:r>
    </w:p>
  </w:comment>
  <w:comment w:author="Lucy Ma" w:id="23" w:date="2018-10-29T22:27:11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tone/useless sentence</w:t>
      </w:r>
    </w:p>
  </w:comment>
  <w:comment w:author="Lucy Ma" w:id="38" w:date="2018-10-29T22:31:15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wording/logic</w:t>
      </w:r>
    </w:p>
  </w:comment>
  <w:comment w:author="Lucy Ma" w:id="37" w:date="2018-10-29T22:31:04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werid flow, awkward</w:t>
      </w:r>
    </w:p>
  </w:comment>
  <w:comment w:author="Lucy Ma" w:id="39" w:date="2018-10-29T22:31:21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tenses</w:t>
      </w:r>
    </w:p>
  </w:comment>
  <w:comment w:author="Lucy Ma" w:id="10" w:date="2018-10-29T22:22:51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coordinating conjunction</w:t>
      </w:r>
    </w:p>
  </w:comment>
  <w:comment w:author="Lucy Ma" w:id="1" w:date="2018-10-29T22:19:29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sentence I had before had the word "reasoning" which very broad and the sentence in general was pretty vague. I tried to specify more here, rephrasing my thoughts</w:t>
      </w:r>
    </w:p>
  </w:comment>
  <w:comment w:author="Lucy Ma" w:id="0" w:date="2018-10-29T22:19:39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conventions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jc w:val="right"/>
      <w:rPr/>
    </w:pPr>
    <w:r w:rsidDel="00000000" w:rsidR="00000000" w:rsidRPr="00000000">
      <w:rPr>
        <w:rtl w:val="0"/>
      </w:rPr>
    </w:r>
  </w:p>
  <w:p w:rsidR="00000000" w:rsidDel="00000000" w:rsidP="00000000" w:rsidRDefault="00000000" w:rsidRPr="00000000" w14:paraId="0000000F">
    <w:pPr>
      <w:pageBreakBefore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E-Block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